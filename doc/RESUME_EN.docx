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66378687"/>
    <w:bookmarkEnd w:id="0"/>
    <w:p w14:paraId="6AD06B30" w14:textId="77777777" w:rsidR="00A641D7" w:rsidRPr="00FF4611" w:rsidRDefault="0010429F" w:rsidP="00A641D7">
      <w:pPr>
        <w:pStyle w:val="a4"/>
        <w:rPr>
          <w:rFonts w:ascii="맑은 고딕" w:eastAsia="맑은 고딕" w:hAnsi="맑은 고딕" w:cs="맑은 고딕"/>
          <w:b/>
          <w:color w:val="auto"/>
        </w:rPr>
      </w:pPr>
      <w:r>
        <w:rPr>
          <w:rFonts w:ascii="맑은 고딕" w:eastAsia="맑은 고딕" w:hAnsi="맑은 고딕" w:cs="맑은 고딕"/>
          <w:b/>
          <w:noProof/>
          <w:color w:val="auto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1D1A8" wp14:editId="3D54D201">
                <wp:simplePos x="0" y="0"/>
                <wp:positionH relativeFrom="column">
                  <wp:posOffset>-39757</wp:posOffset>
                </wp:positionH>
                <wp:positionV relativeFrom="paragraph">
                  <wp:posOffset>1013790</wp:posOffset>
                </wp:positionV>
                <wp:extent cx="6162261" cy="15903"/>
                <wp:effectExtent l="0" t="0" r="29210" b="22225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261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B8AED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79.85pt" to="482.0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" strokecolor="#ed7d31 [3205]" strokeweight=".5pt">
                <v:stroke joinstyle="miter"/>
              </v:line>
            </w:pict>
          </mc:Fallback>
        </mc:AlternateContent>
      </w:r>
      <w:ins w:id="1" w:author="Patron" w:date="2019-06-27T16:47:00Z">
        <w:r w:rsidR="00DB6919">
          <w:rPr>
            <w:rFonts w:ascii="맑은 고딕" w:eastAsia="맑은 고딕" w:hAnsi="맑은 고딕" w:cs="맑은 고딕"/>
            <w:b/>
            <w:color w:val="auto"/>
            <w:sz w:val="72"/>
            <w:szCs w:val="72"/>
          </w:rPr>
          <w:t>HEOJEONG OH (KASSY)</w:t>
        </w:r>
      </w:ins>
      <w:del w:id="2" w:author="Patron" w:date="2019-06-27T16:47:00Z">
        <w:r w:rsidR="00E3251D" w:rsidDel="00DB6919">
          <w:rPr>
            <w:rFonts w:ascii="맑은 고딕" w:eastAsia="맑은 고딕" w:hAnsi="맑은 고딕" w:cs="맑은 고딕" w:hint="eastAsia"/>
            <w:b/>
            <w:color w:val="auto"/>
          </w:rPr>
          <w:delText>H</w:delText>
        </w:r>
        <w:r w:rsidR="00E3251D" w:rsidDel="00DB6919">
          <w:rPr>
            <w:rFonts w:ascii="맑은 고딕" w:eastAsia="맑은 고딕" w:hAnsi="맑은 고딕" w:cs="맑은 고딕"/>
            <w:b/>
            <w:color w:val="auto"/>
          </w:rPr>
          <w:delText>EO</w:delText>
        </w:r>
        <w:r w:rsidR="00A641D7" w:rsidRPr="00FF4611" w:rsidDel="00DB6919">
          <w:rPr>
            <w:rFonts w:ascii="맑은 고딕" w:eastAsia="맑은 고딕" w:hAnsi="맑은 고딕" w:cs="맑은 고딕"/>
            <w:b/>
            <w:color w:val="auto"/>
          </w:rPr>
          <w:delText>JEONG</w:delText>
        </w:r>
        <w:r w:rsidR="003C2701" w:rsidDel="00DB6919">
          <w:rPr>
            <w:rFonts w:ascii="맑은 고딕" w:eastAsia="맑은 고딕" w:hAnsi="맑은 고딕" w:cs="맑은 고딕"/>
            <w:b/>
            <w:color w:val="auto"/>
          </w:rPr>
          <w:delText xml:space="preserve"> </w:delText>
        </w:r>
        <w:r w:rsidR="003C2701" w:rsidDel="00DB6919">
          <w:rPr>
            <w:rFonts w:ascii="맑은 고딕" w:eastAsia="맑은 고딕" w:hAnsi="맑은 고딕" w:cs="맑은 고딕" w:hint="eastAsia"/>
            <w:b/>
            <w:color w:val="auto"/>
          </w:rPr>
          <w:delText>O</w:delText>
        </w:r>
        <w:r w:rsidR="003C2701" w:rsidDel="00DB6919">
          <w:rPr>
            <w:rFonts w:ascii="맑은 고딕" w:eastAsia="맑은 고딕" w:hAnsi="맑은 고딕" w:cs="맑은 고딕"/>
            <w:b/>
            <w:color w:val="auto"/>
          </w:rPr>
          <w:delText>H</w:delText>
        </w:r>
      </w:del>
    </w:p>
    <w:p w14:paraId="58ACEF12" w14:textId="77777777" w:rsidR="00A641D7" w:rsidRPr="00A641D7" w:rsidDel="00DB7A0D" w:rsidRDefault="00A641D7" w:rsidP="00CB7E44">
      <w:pPr>
        <w:spacing w:line="180" w:lineRule="auto"/>
        <w:rPr>
          <w:del w:id="3" w:author="oh kassy" w:date="2019-10-03T10:29:00Z"/>
        </w:rPr>
      </w:pPr>
    </w:p>
    <w:p w14:paraId="7D5C6F42" w14:textId="77777777" w:rsidR="002A2F5B" w:rsidRPr="00DB7A0D" w:rsidRDefault="002A2F5B">
      <w:pPr>
        <w:spacing w:line="180" w:lineRule="auto"/>
        <w:rPr>
          <w:ins w:id="4" w:author="Patron" w:date="2019-06-27T16:51:00Z"/>
          <w:rFonts w:eastAsia="맑은 고딕"/>
          <w:lang w:bidi="ko-KR"/>
          <w:rPrChange w:id="5" w:author="oh kassy" w:date="2019-10-03T10:29:00Z">
            <w:rPr>
              <w:ins w:id="6" w:author="Patron" w:date="2019-06-27T16:51:00Z"/>
              <w:lang w:bidi="ko-KR"/>
            </w:rPr>
          </w:rPrChange>
        </w:rPr>
        <w:pPrChange w:id="7" w:author="oh kassy" w:date="2019-10-03T10:29:00Z">
          <w:pPr>
            <w:pStyle w:val="a6"/>
            <w:numPr>
              <w:numId w:val="4"/>
            </w:numPr>
            <w:spacing w:line="180" w:lineRule="auto"/>
            <w:ind w:leftChars="0" w:hanging="400"/>
          </w:pPr>
        </w:pPrChange>
      </w:pPr>
    </w:p>
    <w:p w14:paraId="5E25427E" w14:textId="77777777" w:rsidR="002A2F5B" w:rsidRDefault="002A2F5B" w:rsidP="002A2F5B">
      <w:pPr>
        <w:pStyle w:val="a6"/>
        <w:numPr>
          <w:ilvl w:val="0"/>
          <w:numId w:val="4"/>
        </w:numPr>
        <w:spacing w:line="180" w:lineRule="auto"/>
        <w:ind w:leftChars="0"/>
        <w:rPr>
          <w:ins w:id="8" w:author="Patron" w:date="2019-06-27T16:50:00Z"/>
          <w:rFonts w:eastAsia="맑은 고딕"/>
          <w:lang w:bidi="ko-KR"/>
        </w:rPr>
      </w:pPr>
      <w:ins w:id="9" w:author="Patron" w:date="2019-06-27T16:50:00Z">
        <w:r>
          <w:rPr>
            <w:rFonts w:eastAsia="맑은 고딕"/>
            <w:lang w:bidi="ko-KR"/>
          </w:rPr>
          <w:t>Nationality: Korea</w:t>
        </w:r>
      </w:ins>
    </w:p>
    <w:p w14:paraId="5674BE01" w14:textId="75DD32BD" w:rsidR="0010429F" w:rsidRPr="00CB7E44" w:rsidRDefault="0010429F" w:rsidP="00CB7E44">
      <w:pPr>
        <w:pStyle w:val="a6"/>
        <w:numPr>
          <w:ilvl w:val="0"/>
          <w:numId w:val="4"/>
        </w:numPr>
        <w:spacing w:line="180" w:lineRule="auto"/>
        <w:ind w:leftChars="0"/>
        <w:rPr>
          <w:rFonts w:eastAsia="맑은 고딕"/>
          <w:lang w:bidi="ko-KR"/>
        </w:rPr>
      </w:pPr>
      <w:proofErr w:type="gramStart"/>
      <w:r w:rsidRPr="00B8449E">
        <w:t>Mobile</w:t>
      </w:r>
      <w:r w:rsidRPr="00B8449E">
        <w:rPr>
          <w:lang w:bidi="ko-KR"/>
        </w:rPr>
        <w:t> </w:t>
      </w:r>
      <w:r w:rsidRPr="00CB7E44">
        <w:rPr>
          <w:rFonts w:eastAsia="맑은 고딕"/>
          <w:lang w:bidi="ko-KR"/>
        </w:rPr>
        <w:t>:</w:t>
      </w:r>
      <w:proofErr w:type="gramEnd"/>
      <w:r w:rsidR="00E3251D">
        <w:rPr>
          <w:rFonts w:eastAsia="맑은 고딕"/>
          <w:lang w:bidi="ko-KR"/>
        </w:rPr>
        <w:t xml:space="preserve"> </w:t>
      </w:r>
      <w:del w:id="10" w:author="Patron" w:date="2019-06-27T16:38:00Z">
        <w:r w:rsidR="00E3251D" w:rsidDel="00DB6919">
          <w:rPr>
            <w:rFonts w:eastAsia="맑은 고딕"/>
            <w:lang w:bidi="ko-KR"/>
          </w:rPr>
          <w:delText>0472-604-462</w:delText>
        </w:r>
      </w:del>
      <w:ins w:id="11" w:author="Patron" w:date="2019-06-27T16:38:00Z">
        <w:del w:id="12" w:author="oh kassy" w:date="2021-03-11T17:44:00Z">
          <w:r w:rsidR="00DB6919" w:rsidDel="00156F4F">
            <w:rPr>
              <w:rFonts w:eastAsia="맑은 고딕"/>
              <w:lang w:bidi="ko-KR"/>
            </w:rPr>
            <w:delText>0444.508.648</w:delText>
          </w:r>
        </w:del>
      </w:ins>
      <w:ins w:id="13" w:author="oh kassy" w:date="2021-03-11T17:44:00Z">
        <w:r w:rsidR="00156F4F">
          <w:rPr>
            <w:rFonts w:eastAsia="맑은 고딕"/>
            <w:lang w:bidi="ko-KR"/>
          </w:rPr>
          <w:t>010.8293.7015</w:t>
        </w:r>
      </w:ins>
    </w:p>
    <w:p w14:paraId="57AA0B39" w14:textId="0E6B5B85" w:rsidR="0010429F" w:rsidRPr="00CB7E44" w:rsidRDefault="0010429F" w:rsidP="00CB7E44">
      <w:pPr>
        <w:pStyle w:val="a6"/>
        <w:numPr>
          <w:ilvl w:val="0"/>
          <w:numId w:val="4"/>
        </w:numPr>
        <w:spacing w:line="180" w:lineRule="auto"/>
        <w:ind w:leftChars="0"/>
        <w:rPr>
          <w:rFonts w:ascii="맑은 고딕" w:eastAsia="맑은 고딕" w:hAnsi="맑은 고딕" w:cs="맑은 고딕"/>
        </w:rPr>
      </w:pPr>
      <w:proofErr w:type="gramStart"/>
      <w:r w:rsidRPr="00CB7E44">
        <w:rPr>
          <w:rFonts w:ascii="맑은 고딕" w:eastAsia="맑은 고딕" w:hAnsi="맑은 고딕" w:cs="맑은 고딕"/>
        </w:rPr>
        <w:t>E-mail :</w:t>
      </w:r>
      <w:proofErr w:type="gramEnd"/>
      <w:r w:rsidRPr="00CB7E44">
        <w:rPr>
          <w:rFonts w:ascii="맑은 고딕" w:eastAsia="맑은 고딕" w:hAnsi="맑은 고딕" w:cs="맑은 고딕"/>
        </w:rPr>
        <w:t xml:space="preserve"> </w:t>
      </w:r>
      <w:del w:id="14" w:author="oh kassy" w:date="2021-03-11T17:44:00Z">
        <w:r w:rsidRPr="00CB7E44" w:rsidDel="00156F4F">
          <w:rPr>
            <w:rFonts w:ascii="맑은 고딕" w:eastAsia="맑은 고딕" w:hAnsi="맑은 고딕" w:cs="맑은 고딕" w:hint="eastAsia"/>
          </w:rPr>
          <w:delText>ohh1994@hanmail.net</w:delText>
        </w:r>
      </w:del>
      <w:ins w:id="15" w:author="oh kassy" w:date="2021-03-11T17:44:00Z">
        <w:r w:rsidR="00156F4F">
          <w:rPr>
            <w:rFonts w:ascii="맑은 고딕" w:eastAsia="맑은 고딕" w:hAnsi="맑은 고딕" w:cs="맑은 고딕" w:hint="eastAsia"/>
          </w:rPr>
          <w:t>r</w:t>
        </w:r>
        <w:r w:rsidR="00156F4F">
          <w:rPr>
            <w:rFonts w:ascii="맑은 고딕" w:eastAsia="맑은 고딕" w:hAnsi="맑은 고딕" w:cs="맑은 고딕"/>
          </w:rPr>
          <w:t>odh11@kakao.com</w:t>
        </w:r>
      </w:ins>
    </w:p>
    <w:p w14:paraId="317D61E6" w14:textId="78BB66B5" w:rsidR="00DB6919" w:rsidRPr="00B54C3E" w:rsidDel="00B54C3E" w:rsidRDefault="0010429F" w:rsidP="008F5023">
      <w:pPr>
        <w:pStyle w:val="a6"/>
        <w:numPr>
          <w:ilvl w:val="0"/>
          <w:numId w:val="4"/>
        </w:numPr>
        <w:spacing w:line="180" w:lineRule="auto"/>
        <w:ind w:leftChars="0"/>
        <w:rPr>
          <w:ins w:id="16" w:author="Patron" w:date="2019-06-27T16:47:00Z"/>
          <w:del w:id="17" w:author="oh kassy" w:date="2021-03-11T17:45:00Z"/>
          <w:rFonts w:eastAsia="맑은 고딕"/>
          <w:lang w:bidi="ko-KR"/>
        </w:rPr>
      </w:pPr>
      <w:proofErr w:type="gramStart"/>
      <w:r w:rsidRPr="00B8449E">
        <w:t xml:space="preserve">Address </w:t>
      </w:r>
      <w:r w:rsidRPr="008F5023">
        <w:rPr>
          <w:rFonts w:eastAsia="맑은 고딕"/>
          <w:lang w:bidi="ko-KR"/>
        </w:rPr>
        <w:t>:</w:t>
      </w:r>
      <w:proofErr w:type="gramEnd"/>
      <w:r w:rsidR="006E2516" w:rsidRPr="008F5023">
        <w:rPr>
          <w:rFonts w:eastAsia="맑은 고딕"/>
          <w:lang w:bidi="ko-KR"/>
        </w:rPr>
        <w:t xml:space="preserve"> </w:t>
      </w:r>
      <w:del w:id="18" w:author="Patron" w:date="2019-06-27T16:38:00Z">
        <w:r w:rsidR="006E2516" w:rsidRPr="00B54C3E" w:rsidDel="00DB6919">
          <w:rPr>
            <w:rFonts w:eastAsia="맑은 고딕"/>
            <w:lang w:bidi="ko-KR"/>
          </w:rPr>
          <w:delText>196 Mcleod st, Cairns, QLD 4870</w:delText>
        </w:r>
      </w:del>
      <w:ins w:id="19" w:author="Patron" w:date="2019-06-27T16:38:00Z">
        <w:del w:id="20" w:author="oh kassy" w:date="2021-03-11T17:44:00Z">
          <w:r w:rsidR="00DB6919" w:rsidRPr="00B54C3E" w:rsidDel="00156F4F">
            <w:rPr>
              <w:rFonts w:eastAsia="맑은 고딕"/>
              <w:lang w:bidi="ko-KR"/>
            </w:rPr>
            <w:delText>43 jeffcott st</w:delText>
          </w:r>
        </w:del>
      </w:ins>
      <w:ins w:id="21" w:author="oh kassy" w:date="2021-03-11T17:44:00Z">
        <w:r w:rsidR="00B54C3E" w:rsidRPr="00B54C3E">
          <w:rPr>
            <w:rStyle w:val="aa"/>
            <w:rFonts w:ascii="맑은 고딕" w:eastAsia="맑은 고딕" w:hAnsi="맑은 고딕"/>
            <w:b w:val="0"/>
            <w:bCs w:val="0"/>
            <w:sz w:val="20"/>
            <w:szCs w:val="20"/>
            <w:shd w:val="clear" w:color="auto" w:fill="FFFFFF"/>
            <w:rPrChange w:id="22" w:author="oh kassy" w:date="2021-03-11T17:44:00Z">
              <w:rPr>
                <w:rStyle w:val="aa"/>
                <w:rFonts w:ascii="맑은 고딕" w:eastAsia="맑은 고딕" w:hAnsi="맑은 고딕"/>
                <w:b w:val="0"/>
                <w:bCs w:val="0"/>
                <w:color w:val="FE4E1F"/>
                <w:sz w:val="20"/>
                <w:szCs w:val="20"/>
                <w:shd w:val="clear" w:color="auto" w:fill="FFFFFF"/>
              </w:rPr>
            </w:rPrChange>
          </w:rPr>
          <w:t xml:space="preserve">274-7, </w:t>
        </w:r>
        <w:proofErr w:type="spellStart"/>
        <w:r w:rsidR="00B54C3E" w:rsidRPr="00B54C3E">
          <w:rPr>
            <w:rStyle w:val="aa"/>
            <w:rFonts w:ascii="맑은 고딕" w:eastAsia="맑은 고딕" w:hAnsi="맑은 고딕"/>
            <w:b w:val="0"/>
            <w:bCs w:val="0"/>
            <w:sz w:val="20"/>
            <w:szCs w:val="20"/>
            <w:shd w:val="clear" w:color="auto" w:fill="FFFFFF"/>
            <w:rPrChange w:id="23" w:author="oh kassy" w:date="2021-03-11T17:44:00Z">
              <w:rPr>
                <w:rStyle w:val="aa"/>
                <w:rFonts w:ascii="맑은 고딕" w:eastAsia="맑은 고딕" w:hAnsi="맑은 고딕"/>
                <w:b w:val="0"/>
                <w:bCs w:val="0"/>
                <w:color w:val="FE4E1F"/>
                <w:sz w:val="20"/>
                <w:szCs w:val="20"/>
                <w:shd w:val="clear" w:color="auto" w:fill="FFFFFF"/>
              </w:rPr>
            </w:rPrChange>
          </w:rPr>
          <w:t>Sillim-ro</w:t>
        </w:r>
        <w:proofErr w:type="spellEnd"/>
        <w:r w:rsidR="00B54C3E" w:rsidRPr="00B54C3E">
          <w:rPr>
            <w:rStyle w:val="aa"/>
            <w:rFonts w:ascii="맑은 고딕" w:eastAsia="맑은 고딕" w:hAnsi="맑은 고딕"/>
            <w:b w:val="0"/>
            <w:bCs w:val="0"/>
            <w:sz w:val="20"/>
            <w:szCs w:val="20"/>
            <w:shd w:val="clear" w:color="auto" w:fill="FFFFFF"/>
            <w:rPrChange w:id="24" w:author="oh kassy" w:date="2021-03-11T17:44:00Z">
              <w:rPr>
                <w:rStyle w:val="aa"/>
                <w:rFonts w:ascii="맑은 고딕" w:eastAsia="맑은 고딕" w:hAnsi="맑은 고딕"/>
                <w:b w:val="0"/>
                <w:bCs w:val="0"/>
                <w:color w:val="FE4E1F"/>
                <w:sz w:val="20"/>
                <w:szCs w:val="20"/>
                <w:shd w:val="clear" w:color="auto" w:fill="FFFFFF"/>
              </w:rPr>
            </w:rPrChange>
          </w:rPr>
          <w:t xml:space="preserve">, </w:t>
        </w:r>
        <w:proofErr w:type="spellStart"/>
        <w:r w:rsidR="00B54C3E" w:rsidRPr="00B54C3E">
          <w:rPr>
            <w:rStyle w:val="aa"/>
            <w:rFonts w:ascii="맑은 고딕" w:eastAsia="맑은 고딕" w:hAnsi="맑은 고딕"/>
            <w:b w:val="0"/>
            <w:bCs w:val="0"/>
            <w:sz w:val="20"/>
            <w:szCs w:val="20"/>
            <w:shd w:val="clear" w:color="auto" w:fill="FFFFFF"/>
            <w:rPrChange w:id="25" w:author="oh kassy" w:date="2021-03-11T17:44:00Z">
              <w:rPr>
                <w:rStyle w:val="aa"/>
                <w:rFonts w:ascii="맑은 고딕" w:eastAsia="맑은 고딕" w:hAnsi="맑은 고딕"/>
                <w:b w:val="0"/>
                <w:bCs w:val="0"/>
                <w:color w:val="FE4E1F"/>
                <w:sz w:val="20"/>
                <w:szCs w:val="20"/>
                <w:shd w:val="clear" w:color="auto" w:fill="FFFFFF"/>
              </w:rPr>
            </w:rPrChange>
          </w:rPr>
          <w:t>Gwanak-gu</w:t>
        </w:r>
        <w:proofErr w:type="spellEnd"/>
        <w:r w:rsidR="00B54C3E" w:rsidRPr="00B54C3E">
          <w:rPr>
            <w:rStyle w:val="aa"/>
            <w:rFonts w:ascii="맑은 고딕" w:eastAsia="맑은 고딕" w:hAnsi="맑은 고딕"/>
            <w:b w:val="0"/>
            <w:bCs w:val="0"/>
            <w:sz w:val="20"/>
            <w:szCs w:val="20"/>
            <w:shd w:val="clear" w:color="auto" w:fill="FFFFFF"/>
            <w:rPrChange w:id="26" w:author="oh kassy" w:date="2021-03-11T17:44:00Z">
              <w:rPr>
                <w:rStyle w:val="aa"/>
                <w:rFonts w:ascii="맑은 고딕" w:eastAsia="맑은 고딕" w:hAnsi="맑은 고딕"/>
                <w:b w:val="0"/>
                <w:bCs w:val="0"/>
                <w:color w:val="FE4E1F"/>
                <w:sz w:val="20"/>
                <w:szCs w:val="20"/>
                <w:shd w:val="clear" w:color="auto" w:fill="FFFFFF"/>
              </w:rPr>
            </w:rPrChange>
          </w:rPr>
          <w:t>, Seoul, Republic of Korea</w:t>
        </w:r>
      </w:ins>
    </w:p>
    <w:p w14:paraId="32218661" w14:textId="5B68622C" w:rsidR="00DB6919" w:rsidRDefault="00DB6919">
      <w:pPr>
        <w:pStyle w:val="a6"/>
        <w:numPr>
          <w:ilvl w:val="0"/>
          <w:numId w:val="4"/>
        </w:numPr>
        <w:spacing w:line="180" w:lineRule="auto"/>
        <w:ind w:leftChars="0"/>
        <w:rPr>
          <w:rFonts w:eastAsia="맑은 고딕"/>
          <w:lang w:bidi="ko-KR"/>
        </w:rPr>
      </w:pPr>
      <w:ins w:id="27" w:author="Patron" w:date="2019-06-27T16:48:00Z">
        <w:del w:id="28" w:author="oh kassy" w:date="2021-03-11T17:45:00Z">
          <w:r w:rsidDel="00B54C3E">
            <w:rPr>
              <w:rFonts w:eastAsia="맑은 고딕"/>
              <w:lang w:bidi="ko-KR"/>
            </w:rPr>
            <w:delText xml:space="preserve">Visa </w:delText>
          </w:r>
          <w:r w:rsidR="002A2F5B" w:rsidDel="00B54C3E">
            <w:rPr>
              <w:rFonts w:eastAsia="맑은 고딕"/>
              <w:lang w:bidi="ko-KR"/>
            </w:rPr>
            <w:delText>Expire date</w:delText>
          </w:r>
          <w:r w:rsidDel="00B54C3E">
            <w:rPr>
              <w:rFonts w:eastAsia="맑은 고딕"/>
              <w:lang w:bidi="ko-KR"/>
            </w:rPr>
            <w:delText>:</w:delText>
          </w:r>
        </w:del>
      </w:ins>
      <w:ins w:id="29" w:author="Patron" w:date="2019-06-27T16:49:00Z">
        <w:del w:id="30" w:author="oh kassy" w:date="2021-03-11T17:45:00Z">
          <w:r w:rsidR="002A2F5B" w:rsidDel="00B54C3E">
            <w:rPr>
              <w:rFonts w:eastAsia="맑은 고딕"/>
              <w:lang w:bidi="ko-KR"/>
            </w:rPr>
            <w:delText xml:space="preserve"> 30/April/20</w:delText>
          </w:r>
        </w:del>
      </w:ins>
      <w:ins w:id="31" w:author="oh kassy" w:date="2019-10-03T10:23:00Z">
        <w:del w:id="32" w:author="oh kassy" w:date="2021-03-11T17:45:00Z">
          <w:r w:rsidR="00DB7A0D" w:rsidDel="00B54C3E">
            <w:rPr>
              <w:rFonts w:eastAsia="맑은 고딕"/>
              <w:lang w:bidi="ko-KR"/>
            </w:rPr>
            <w:delText>20</w:delText>
          </w:r>
        </w:del>
      </w:ins>
      <w:ins w:id="33" w:author="Patron" w:date="2019-06-27T16:49:00Z">
        <w:del w:id="34" w:author="oh kassy" w:date="2021-03-11T17:45:00Z">
          <w:r w:rsidR="002A2F5B" w:rsidDel="00B54C3E">
            <w:rPr>
              <w:rFonts w:eastAsia="맑은 고딕"/>
              <w:lang w:bidi="ko-KR"/>
            </w:rPr>
            <w:delText>19 (Second visa ~ing)</w:delText>
          </w:r>
        </w:del>
      </w:ins>
      <w:ins w:id="35" w:author="Patron" w:date="2019-06-27T16:48:00Z">
        <w:r>
          <w:rPr>
            <w:rFonts w:eastAsia="맑은 고딕"/>
            <w:lang w:bidi="ko-KR"/>
          </w:rPr>
          <w:t xml:space="preserve"> </w:t>
        </w:r>
      </w:ins>
    </w:p>
    <w:p w14:paraId="4E8B24C6" w14:textId="77777777" w:rsidR="006829B7" w:rsidRPr="00DB6919" w:rsidDel="002A2F5B" w:rsidRDefault="006829B7" w:rsidP="006829B7">
      <w:pPr>
        <w:pStyle w:val="a6"/>
        <w:spacing w:line="180" w:lineRule="auto"/>
        <w:ind w:leftChars="0"/>
        <w:rPr>
          <w:del w:id="36" w:author="Patron" w:date="2019-06-27T16:51:00Z"/>
          <w:rFonts w:eastAsia="맑은 고딕"/>
          <w:lang w:bidi="ko-KR"/>
          <w:rPrChange w:id="37" w:author="Patron" w:date="2019-06-27T16:47:00Z">
            <w:rPr>
              <w:del w:id="38" w:author="Patron" w:date="2019-06-27T16:51:00Z"/>
              <w:lang w:bidi="ko-KR"/>
            </w:rPr>
          </w:rPrChange>
        </w:rPr>
      </w:pPr>
    </w:p>
    <w:p w14:paraId="4B2CF833" w14:textId="77777777" w:rsidR="0010429F" w:rsidRPr="002A2F5B" w:rsidRDefault="0010429F">
      <w:pPr>
        <w:pStyle w:val="a6"/>
        <w:spacing w:line="180" w:lineRule="auto"/>
        <w:ind w:leftChars="0"/>
        <w:rPr>
          <w:rFonts w:eastAsia="맑은 고딕"/>
          <w:sz w:val="22"/>
          <w:lang w:bidi="ko-KR"/>
          <w:rPrChange w:id="39" w:author="Patron" w:date="2019-06-27T16:51:00Z">
            <w:rPr>
              <w:lang w:bidi="ko-KR"/>
            </w:rPr>
          </w:rPrChange>
        </w:rPr>
        <w:pPrChange w:id="40" w:author="oh kassy" w:date="2021-03-11T17:45:00Z">
          <w:pPr>
            <w:spacing w:line="180" w:lineRule="auto"/>
          </w:pPr>
        </w:pPrChange>
      </w:pPr>
    </w:p>
    <w:p w14:paraId="173AA8E0" w14:textId="77777777" w:rsidR="00A641D7" w:rsidRPr="00A641D7" w:rsidRDefault="00A641D7">
      <w:pPr>
        <w:pStyle w:val="1"/>
        <w:spacing w:after="96"/>
        <w:rPr>
          <w:rFonts w:eastAsia="맑은 고딕"/>
          <w:b/>
          <w:color w:val="auto"/>
          <w:sz w:val="28"/>
        </w:rPr>
      </w:pPr>
      <w:r w:rsidRPr="00A641D7">
        <w:rPr>
          <w:rFonts w:eastAsia="맑은 고딕"/>
          <w:b/>
          <w:color w:val="auto"/>
          <w:sz w:val="28"/>
        </w:rPr>
        <w:t>KEY STRENGTHS</w:t>
      </w:r>
    </w:p>
    <w:p w14:paraId="1FA7392C" w14:textId="77777777" w:rsidR="006829B7" w:rsidRDefault="006829B7" w:rsidP="006829B7">
      <w:pPr>
        <w:pStyle w:val="a6"/>
        <w:spacing w:after="96"/>
        <w:ind w:leftChars="0" w:left="6400"/>
        <w:jc w:val="both"/>
        <w:rPr>
          <w:sz w:val="20"/>
          <w:szCs w:val="20"/>
        </w:rPr>
      </w:pPr>
    </w:p>
    <w:p w14:paraId="406D65E1" w14:textId="07A352AC" w:rsidR="00A641D7" w:rsidRPr="00DB7A0D" w:rsidRDefault="008032EE">
      <w:pPr>
        <w:pStyle w:val="a6"/>
        <w:numPr>
          <w:ilvl w:val="0"/>
          <w:numId w:val="2"/>
        </w:numPr>
        <w:spacing w:after="96"/>
        <w:ind w:leftChars="0"/>
        <w:jc w:val="both"/>
        <w:rPr>
          <w:sz w:val="20"/>
          <w:szCs w:val="20"/>
          <w:rPrChange w:id="41" w:author="oh kassy" w:date="2019-10-03T10:27:00Z">
            <w:rPr/>
          </w:rPrChange>
        </w:rPr>
        <w:pPrChange w:id="42" w:author="oh kassy" w:date="2019-10-03T10:27:00Z">
          <w:pPr>
            <w:pStyle w:val="a6"/>
            <w:numPr>
              <w:numId w:val="2"/>
            </w:numPr>
            <w:spacing w:after="96"/>
            <w:ind w:leftChars="0" w:left="6400" w:hanging="400"/>
          </w:pPr>
        </w:pPrChange>
      </w:pPr>
      <w:r w:rsidRPr="00DB7A0D">
        <w:rPr>
          <w:sz w:val="20"/>
          <w:szCs w:val="20"/>
          <w:rPrChange w:id="43" w:author="oh kassy" w:date="2019-10-03T10:27:00Z">
            <w:rPr/>
          </w:rPrChange>
        </w:rPr>
        <w:t>H</w:t>
      </w:r>
      <w:r w:rsidR="00A641D7" w:rsidRPr="00DB7A0D">
        <w:rPr>
          <w:sz w:val="20"/>
          <w:szCs w:val="20"/>
          <w:rPrChange w:id="44" w:author="oh kassy" w:date="2019-10-03T10:27:00Z">
            <w:rPr/>
          </w:rPrChange>
        </w:rPr>
        <w:t>ard-working</w:t>
      </w:r>
    </w:p>
    <w:p w14:paraId="3FEA2DAC" w14:textId="77777777" w:rsidR="00A641D7" w:rsidRPr="00DB7A0D" w:rsidRDefault="00A641D7">
      <w:pPr>
        <w:pStyle w:val="a6"/>
        <w:numPr>
          <w:ilvl w:val="0"/>
          <w:numId w:val="2"/>
        </w:numPr>
        <w:spacing w:after="96"/>
        <w:ind w:leftChars="0"/>
        <w:jc w:val="both"/>
        <w:rPr>
          <w:sz w:val="20"/>
          <w:szCs w:val="20"/>
          <w:rPrChange w:id="45" w:author="oh kassy" w:date="2019-10-03T10:27:00Z">
            <w:rPr/>
          </w:rPrChange>
        </w:rPr>
        <w:pPrChange w:id="46" w:author="oh kassy" w:date="2019-10-03T10:27:00Z">
          <w:pPr>
            <w:pStyle w:val="a6"/>
            <w:numPr>
              <w:numId w:val="2"/>
            </w:numPr>
            <w:spacing w:after="96"/>
            <w:ind w:leftChars="0" w:left="6400" w:hanging="400"/>
          </w:pPr>
        </w:pPrChange>
      </w:pPr>
      <w:r w:rsidRPr="00DB7A0D">
        <w:rPr>
          <w:rFonts w:eastAsia="맑은 고딕"/>
          <w:sz w:val="20"/>
          <w:szCs w:val="20"/>
          <w:rPrChange w:id="47" w:author="oh kassy" w:date="2019-10-03T10:27:00Z">
            <w:rPr>
              <w:rFonts w:eastAsia="맑은 고딕"/>
            </w:rPr>
          </w:rPrChange>
        </w:rPr>
        <w:t>Adaptable</w:t>
      </w:r>
    </w:p>
    <w:p w14:paraId="15E6FD86" w14:textId="77777777" w:rsidR="00A641D7" w:rsidRPr="00DB7A0D" w:rsidRDefault="00A641D7">
      <w:pPr>
        <w:pStyle w:val="a6"/>
        <w:numPr>
          <w:ilvl w:val="0"/>
          <w:numId w:val="2"/>
        </w:numPr>
        <w:spacing w:after="96"/>
        <w:ind w:leftChars="0"/>
        <w:jc w:val="both"/>
        <w:rPr>
          <w:sz w:val="20"/>
          <w:szCs w:val="20"/>
          <w:rPrChange w:id="48" w:author="oh kassy" w:date="2019-10-03T10:27:00Z">
            <w:rPr/>
          </w:rPrChange>
        </w:rPr>
        <w:pPrChange w:id="49" w:author="oh kassy" w:date="2019-10-03T10:27:00Z">
          <w:pPr>
            <w:pStyle w:val="a6"/>
            <w:numPr>
              <w:numId w:val="2"/>
            </w:numPr>
            <w:spacing w:after="96"/>
            <w:ind w:leftChars="0" w:left="6400" w:hanging="400"/>
          </w:pPr>
        </w:pPrChange>
      </w:pPr>
      <w:r w:rsidRPr="00DB7A0D">
        <w:rPr>
          <w:rFonts w:eastAsia="맑은 고딕"/>
          <w:sz w:val="20"/>
          <w:szCs w:val="20"/>
          <w:rPrChange w:id="50" w:author="oh kassy" w:date="2019-10-03T10:27:00Z">
            <w:rPr>
              <w:rFonts w:eastAsia="맑은 고딕"/>
            </w:rPr>
          </w:rPrChange>
        </w:rPr>
        <w:t>Responsible</w:t>
      </w:r>
    </w:p>
    <w:p w14:paraId="5998AF95" w14:textId="77777777" w:rsidR="00A641D7" w:rsidRPr="00DB7A0D" w:rsidRDefault="00573B50">
      <w:pPr>
        <w:pStyle w:val="a6"/>
        <w:numPr>
          <w:ilvl w:val="0"/>
          <w:numId w:val="2"/>
        </w:numPr>
        <w:spacing w:after="96"/>
        <w:ind w:leftChars="0"/>
        <w:jc w:val="both"/>
        <w:rPr>
          <w:sz w:val="20"/>
          <w:szCs w:val="20"/>
          <w:rPrChange w:id="51" w:author="oh kassy" w:date="2019-10-03T10:27:00Z">
            <w:rPr/>
          </w:rPrChange>
        </w:rPr>
        <w:pPrChange w:id="52" w:author="oh kassy" w:date="2019-10-03T10:27:00Z">
          <w:pPr>
            <w:pStyle w:val="a6"/>
            <w:numPr>
              <w:numId w:val="2"/>
            </w:numPr>
            <w:spacing w:after="96"/>
            <w:ind w:leftChars="0" w:left="6400" w:hanging="400"/>
          </w:pPr>
        </w:pPrChange>
      </w:pPr>
      <w:r w:rsidRPr="00DB7A0D">
        <w:rPr>
          <w:sz w:val="20"/>
          <w:szCs w:val="20"/>
          <w:rPrChange w:id="53" w:author="oh kassy" w:date="2019-10-03T10:27:00Z">
            <w:rPr/>
          </w:rPrChange>
        </w:rPr>
        <w:t>Speedy</w:t>
      </w:r>
    </w:p>
    <w:p w14:paraId="5194BFEB" w14:textId="661700A1" w:rsidR="008032EE" w:rsidRDefault="008032EE">
      <w:pPr>
        <w:pStyle w:val="a6"/>
        <w:numPr>
          <w:ilvl w:val="0"/>
          <w:numId w:val="2"/>
        </w:numPr>
        <w:spacing w:after="96"/>
        <w:ind w:leftChars="0"/>
        <w:jc w:val="both"/>
        <w:rPr>
          <w:sz w:val="20"/>
          <w:szCs w:val="20"/>
        </w:rPr>
      </w:pPr>
      <w:r w:rsidRPr="00DB7A0D">
        <w:rPr>
          <w:sz w:val="20"/>
          <w:szCs w:val="20"/>
          <w:rPrChange w:id="54" w:author="oh kassy" w:date="2019-10-03T10:27:00Z">
            <w:rPr/>
          </w:rPrChange>
        </w:rPr>
        <w:t>Diligent</w:t>
      </w:r>
    </w:p>
    <w:p w14:paraId="1B800D36" w14:textId="1A87999A" w:rsidR="00A22402" w:rsidRDefault="00A22402" w:rsidP="00A22402">
      <w:pPr>
        <w:pStyle w:val="a6"/>
        <w:spacing w:after="96"/>
        <w:ind w:leftChars="0" w:left="5440"/>
        <w:jc w:val="both"/>
        <w:rPr>
          <w:sz w:val="20"/>
          <w:szCs w:val="20"/>
        </w:rPr>
      </w:pPr>
    </w:p>
    <w:p w14:paraId="44FF59BA" w14:textId="209F614D" w:rsidR="006F7C10" w:rsidRPr="006200B2" w:rsidRDefault="00A22402">
      <w:pPr>
        <w:pStyle w:val="2"/>
        <w:rPr>
          <w:b/>
          <w:sz w:val="28"/>
          <w:rPrChange w:id="55" w:author="oh kassy" w:date="2019-10-03T10:27:00Z">
            <w:rPr/>
          </w:rPrChange>
        </w:rPr>
        <w:pPrChange w:id="56" w:author="oh kassy" w:date="2019-10-03T10:27:00Z">
          <w:pPr>
            <w:pStyle w:val="a6"/>
            <w:numPr>
              <w:numId w:val="2"/>
            </w:numPr>
            <w:spacing w:after="96"/>
            <w:ind w:leftChars="0" w:left="6400" w:hanging="400"/>
          </w:pPr>
        </w:pPrChange>
      </w:pPr>
      <w:r>
        <w:rPr>
          <w:b/>
          <w:color w:val="auto"/>
          <w:sz w:val="28"/>
        </w:rPr>
        <w:t>Skills</w:t>
      </w:r>
    </w:p>
    <w:p w14:paraId="03FD6800" w14:textId="2B8B83B8" w:rsidR="006200B2" w:rsidRPr="006200B2" w:rsidRDefault="006200B2" w:rsidP="006200B2">
      <w:pPr>
        <w:pStyle w:val="a6"/>
        <w:spacing w:after="96"/>
        <w:ind w:leftChars="0" w:left="6400"/>
        <w:jc w:val="both"/>
        <w:rPr>
          <w:sz w:val="20"/>
          <w:szCs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64BD3" wp14:editId="34584CD4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181725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8FCDD" id="직선 연결선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2pt" to="486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p w14:paraId="132216F4" w14:textId="77FDD048" w:rsidR="006F7C10" w:rsidRPr="00DB7A0D" w:rsidRDefault="006200B2" w:rsidP="006200B2">
      <w:pPr>
        <w:pStyle w:val="a6"/>
        <w:numPr>
          <w:ilvl w:val="0"/>
          <w:numId w:val="2"/>
        </w:numPr>
        <w:spacing w:after="96"/>
        <w:ind w:leftChars="0"/>
        <w:jc w:val="both"/>
        <w:rPr>
          <w:sz w:val="20"/>
          <w:szCs w:val="20"/>
          <w:rPrChange w:id="57" w:author="oh kassy" w:date="2019-10-03T10:27:00Z">
            <w:rPr/>
          </w:rPrChange>
        </w:rPr>
      </w:pPr>
      <w:r>
        <w:rPr>
          <w:rFonts w:eastAsia="맑은 고딕"/>
          <w:sz w:val="20"/>
          <w:szCs w:val="20"/>
        </w:rPr>
        <w:t>HTML</w:t>
      </w:r>
      <w:r w:rsidR="00B831F0">
        <w:rPr>
          <w:rFonts w:eastAsia="맑은 고딕"/>
          <w:sz w:val="20"/>
          <w:szCs w:val="20"/>
        </w:rPr>
        <w:t xml:space="preserve"> </w:t>
      </w:r>
    </w:p>
    <w:p w14:paraId="1DD75513" w14:textId="31BF4827" w:rsidR="006F7C10" w:rsidRPr="00DB7A0D" w:rsidRDefault="006200B2">
      <w:pPr>
        <w:pStyle w:val="a6"/>
        <w:numPr>
          <w:ilvl w:val="0"/>
          <w:numId w:val="2"/>
        </w:numPr>
        <w:spacing w:after="96"/>
        <w:ind w:leftChars="0"/>
        <w:jc w:val="both"/>
        <w:rPr>
          <w:sz w:val="20"/>
          <w:szCs w:val="20"/>
          <w:rPrChange w:id="58" w:author="oh kassy" w:date="2019-10-03T10:27:00Z">
            <w:rPr/>
          </w:rPrChange>
        </w:rPr>
        <w:pPrChange w:id="59" w:author="oh kassy" w:date="2019-10-03T10:27:00Z">
          <w:pPr>
            <w:pStyle w:val="a6"/>
            <w:numPr>
              <w:numId w:val="2"/>
            </w:numPr>
            <w:spacing w:after="96"/>
            <w:ind w:leftChars="0" w:left="6400" w:hanging="400"/>
          </w:pPr>
        </w:pPrChange>
      </w:pPr>
      <w:r>
        <w:rPr>
          <w:rFonts w:eastAsia="맑은 고딕"/>
          <w:sz w:val="20"/>
          <w:szCs w:val="20"/>
        </w:rPr>
        <w:t>CSS</w:t>
      </w:r>
    </w:p>
    <w:p w14:paraId="68E789D9" w14:textId="72AADAD2" w:rsidR="006F7C10" w:rsidRPr="00DB7A0D" w:rsidRDefault="00B831F0">
      <w:pPr>
        <w:pStyle w:val="a6"/>
        <w:numPr>
          <w:ilvl w:val="0"/>
          <w:numId w:val="2"/>
        </w:numPr>
        <w:spacing w:after="96"/>
        <w:ind w:leftChars="0"/>
        <w:jc w:val="both"/>
        <w:rPr>
          <w:sz w:val="20"/>
          <w:szCs w:val="20"/>
          <w:rPrChange w:id="60" w:author="oh kassy" w:date="2019-10-03T10:27:00Z">
            <w:rPr/>
          </w:rPrChange>
        </w:rPr>
        <w:pPrChange w:id="61" w:author="oh kassy" w:date="2019-10-03T10:27:00Z">
          <w:pPr>
            <w:pStyle w:val="a6"/>
            <w:numPr>
              <w:numId w:val="2"/>
            </w:numPr>
            <w:spacing w:after="96"/>
            <w:ind w:leftChars="0" w:left="6400" w:hanging="400"/>
          </w:pPr>
        </w:pPrChange>
      </w:pPr>
      <w:r>
        <w:rPr>
          <w:sz w:val="20"/>
          <w:szCs w:val="20"/>
        </w:rPr>
        <w:t>JavaScript</w:t>
      </w:r>
    </w:p>
    <w:p w14:paraId="15A042C5" w14:textId="2AA5833B" w:rsidR="006F7C10" w:rsidRDefault="00B831F0" w:rsidP="006F7C10">
      <w:pPr>
        <w:pStyle w:val="a6"/>
        <w:numPr>
          <w:ilvl w:val="0"/>
          <w:numId w:val="2"/>
        </w:numPr>
        <w:spacing w:after="96"/>
        <w:ind w:leftChars="0"/>
        <w:jc w:val="both"/>
        <w:rPr>
          <w:sz w:val="20"/>
          <w:szCs w:val="20"/>
        </w:rPr>
      </w:pPr>
      <w:r>
        <w:rPr>
          <w:sz w:val="20"/>
          <w:szCs w:val="20"/>
        </w:rPr>
        <w:t>Visual Studio</w:t>
      </w:r>
    </w:p>
    <w:p w14:paraId="2AA8456D" w14:textId="4DD7B2DA" w:rsidR="00B831F0" w:rsidRDefault="00B831F0" w:rsidP="00B831F0">
      <w:pPr>
        <w:pStyle w:val="a6"/>
        <w:numPr>
          <w:ilvl w:val="0"/>
          <w:numId w:val="2"/>
        </w:numPr>
        <w:spacing w:after="96"/>
        <w:ind w:leftChars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llustrator</w:t>
      </w:r>
    </w:p>
    <w:p w14:paraId="66F53434" w14:textId="14BA54DA" w:rsidR="00B831F0" w:rsidRDefault="00B831F0" w:rsidP="00B831F0">
      <w:pPr>
        <w:pStyle w:val="a6"/>
        <w:numPr>
          <w:ilvl w:val="0"/>
          <w:numId w:val="2"/>
        </w:numPr>
        <w:spacing w:after="96"/>
        <w:ind w:leftChars="0"/>
        <w:jc w:val="both"/>
        <w:rPr>
          <w:sz w:val="20"/>
          <w:szCs w:val="20"/>
        </w:rPr>
      </w:pPr>
      <w:r>
        <w:rPr>
          <w:sz w:val="20"/>
          <w:szCs w:val="20"/>
        </w:rPr>
        <w:t>Photoshop</w:t>
      </w:r>
    </w:p>
    <w:p w14:paraId="1FD517A5" w14:textId="78F0BAA2" w:rsidR="00A22402" w:rsidRDefault="00B831F0" w:rsidP="00B831F0">
      <w:pPr>
        <w:pStyle w:val="a6"/>
        <w:numPr>
          <w:ilvl w:val="0"/>
          <w:numId w:val="2"/>
        </w:numPr>
        <w:spacing w:after="96"/>
        <w:ind w:leftChars="0"/>
        <w:jc w:val="both"/>
        <w:rPr>
          <w:sz w:val="20"/>
          <w:szCs w:val="20"/>
        </w:rPr>
      </w:pPr>
      <w:r>
        <w:rPr>
          <w:sz w:val="20"/>
          <w:szCs w:val="20"/>
        </w:rPr>
        <w:t>PPT</w:t>
      </w:r>
    </w:p>
    <w:p w14:paraId="4634C7E5" w14:textId="125D75C9" w:rsidR="006829B7" w:rsidRDefault="006829B7" w:rsidP="00B831F0">
      <w:pPr>
        <w:pStyle w:val="a6"/>
        <w:numPr>
          <w:ilvl w:val="0"/>
          <w:numId w:val="2"/>
        </w:numPr>
        <w:spacing w:after="96"/>
        <w:ind w:leftChars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W</w:t>
      </w:r>
      <w:r>
        <w:rPr>
          <w:sz w:val="20"/>
          <w:szCs w:val="20"/>
        </w:rPr>
        <w:t>ord</w:t>
      </w:r>
    </w:p>
    <w:p w14:paraId="00D12FAA" w14:textId="0FE14DD2" w:rsidR="00A22402" w:rsidRPr="006829B7" w:rsidDel="008F5023" w:rsidRDefault="00A22402" w:rsidP="006829B7">
      <w:pPr>
        <w:numPr>
          <w:ilvl w:val="0"/>
          <w:numId w:val="2"/>
        </w:numPr>
        <w:spacing w:after="96"/>
        <w:ind w:leftChars="380" w:left="1198"/>
        <w:jc w:val="both"/>
        <w:rPr>
          <w:del w:id="62" w:author="oh kassy" w:date="2021-03-11T17:53:00Z"/>
          <w:sz w:val="20"/>
          <w:szCs w:val="20"/>
        </w:rPr>
      </w:pPr>
    </w:p>
    <w:p w14:paraId="52937D93" w14:textId="0C5A8B12" w:rsidR="00DB7A0D" w:rsidRDefault="00DB7A0D" w:rsidP="006829B7"/>
    <w:p w14:paraId="0895E205" w14:textId="77777777" w:rsidR="006829B7" w:rsidRPr="006829B7" w:rsidRDefault="006829B7" w:rsidP="006829B7"/>
    <w:p w14:paraId="5201C12E" w14:textId="77777777" w:rsidR="006829B7" w:rsidRPr="006829B7" w:rsidDel="00DB7A0D" w:rsidRDefault="006829B7" w:rsidP="006829B7">
      <w:pPr>
        <w:rPr>
          <w:del w:id="63" w:author="oh kassy" w:date="2019-10-03T10:27:00Z"/>
        </w:rPr>
      </w:pPr>
    </w:p>
    <w:p w14:paraId="7F455D1F" w14:textId="77777777" w:rsidR="008032EE" w:rsidRPr="00B8449E" w:rsidDel="00DB7A0D" w:rsidRDefault="008032EE" w:rsidP="00A641D7">
      <w:pPr>
        <w:pStyle w:val="a6"/>
        <w:numPr>
          <w:ilvl w:val="0"/>
          <w:numId w:val="2"/>
        </w:numPr>
        <w:spacing w:after="96"/>
        <w:ind w:leftChars="0"/>
        <w:rPr>
          <w:del w:id="64" w:author="oh kassy" w:date="2019-10-03T10:27:00Z"/>
        </w:rPr>
      </w:pPr>
      <w:del w:id="65" w:author="oh kassy" w:date="2019-10-03T10:27:00Z">
        <w:r w:rsidDel="00DB7A0D">
          <w:delText>Good listener and empathy ability</w:delText>
        </w:r>
      </w:del>
    </w:p>
    <w:p w14:paraId="23125D9B" w14:textId="77777777" w:rsidR="00A641D7" w:rsidRPr="00A641D7" w:rsidDel="00DB7A0D" w:rsidRDefault="00A641D7" w:rsidP="00A641D7">
      <w:pPr>
        <w:pStyle w:val="1"/>
        <w:spacing w:after="96"/>
        <w:rPr>
          <w:del w:id="66" w:author="oh kassy" w:date="2019-10-03T10:29:00Z"/>
          <w:b/>
          <w:color w:val="auto"/>
          <w:sz w:val="28"/>
        </w:rPr>
      </w:pPr>
      <w:r w:rsidRPr="00A641D7">
        <w:rPr>
          <w:b/>
          <w:color w:val="auto"/>
          <w:sz w:val="28"/>
        </w:rPr>
        <w:t>EMPLOYMENT HISTORY</w:t>
      </w:r>
    </w:p>
    <w:p w14:paraId="129DDA27" w14:textId="77777777" w:rsidR="00DB7A0D" w:rsidRDefault="00DB7A0D">
      <w:pPr>
        <w:pStyle w:val="1"/>
        <w:spacing w:after="96"/>
        <w:rPr>
          <w:ins w:id="67" w:author="oh kassy" w:date="2019-10-03T10:29:00Z"/>
        </w:rPr>
        <w:pPrChange w:id="68" w:author="oh kassy" w:date="2019-10-03T10:29:00Z">
          <w:pPr>
            <w:pStyle w:val="2"/>
          </w:pPr>
        </w:pPrChange>
      </w:pPr>
    </w:p>
    <w:p w14:paraId="4CC6D1A6" w14:textId="7692F831" w:rsidR="00E3251D" w:rsidRPr="00DB7A0D" w:rsidDel="00E71366" w:rsidRDefault="00E3251D">
      <w:pPr>
        <w:pStyle w:val="2"/>
        <w:rPr>
          <w:del w:id="69" w:author="oh kassy" w:date="2021-03-11T17:45:00Z"/>
          <w:b/>
          <w:color w:val="auto"/>
          <w:sz w:val="22"/>
          <w:szCs w:val="32"/>
          <w:rPrChange w:id="70" w:author="oh kassy" w:date="2019-10-03T10:29:00Z">
            <w:rPr>
              <w:del w:id="71" w:author="oh kassy" w:date="2021-03-11T17:45:00Z"/>
              <w:b/>
              <w:color w:val="auto"/>
              <w:sz w:val="24"/>
            </w:rPr>
          </w:rPrChange>
        </w:rPr>
      </w:pPr>
      <w:del w:id="72" w:author="oh kassy" w:date="2021-03-11T17:45:00Z">
        <w:r w:rsidRPr="00DB7A0D" w:rsidDel="00E71366">
          <w:rPr>
            <w:b/>
            <w:sz w:val="22"/>
            <w:szCs w:val="32"/>
            <w:rPrChange w:id="73" w:author="oh kassy" w:date="2019-10-03T10:29:00Z">
              <w:rPr>
                <w:b/>
                <w:sz w:val="24"/>
              </w:rPr>
            </w:rPrChange>
          </w:rPr>
          <w:delText xml:space="preserve">November </w:delText>
        </w:r>
        <w:r w:rsidRPr="00DB7A0D" w:rsidDel="00E71366">
          <w:rPr>
            <w:b/>
            <w:sz w:val="22"/>
            <w:szCs w:val="32"/>
            <w:lang w:bidi="ko-KR"/>
            <w:rPrChange w:id="74" w:author="oh kassy" w:date="2019-10-03T10:29:00Z">
              <w:rPr>
                <w:b/>
                <w:sz w:val="24"/>
                <w:lang w:bidi="ko-KR"/>
              </w:rPr>
            </w:rPrChange>
          </w:rPr>
          <w:delText>| 2012 to July | </w:delText>
        </w:r>
        <w:r w:rsidRPr="00DB7A0D" w:rsidDel="00E71366">
          <w:rPr>
            <w:b/>
            <w:sz w:val="22"/>
            <w:szCs w:val="32"/>
            <w:rPrChange w:id="75" w:author="oh kassy" w:date="2019-10-03T10:29:00Z">
              <w:rPr>
                <w:b/>
                <w:sz w:val="24"/>
              </w:rPr>
            </w:rPrChange>
          </w:rPr>
          <w:delText>2013</w:delText>
        </w:r>
        <w:r w:rsidRPr="00DB7A0D" w:rsidDel="00E71366">
          <w:rPr>
            <w:sz w:val="22"/>
            <w:szCs w:val="32"/>
            <w:rPrChange w:id="76" w:author="oh kassy" w:date="2019-10-03T10:29:00Z">
              <w:rPr>
                <w:sz w:val="24"/>
              </w:rPr>
            </w:rPrChange>
          </w:rPr>
          <w:tab/>
        </w:r>
        <w:r w:rsidRPr="00DB7A0D" w:rsidDel="00E71366">
          <w:rPr>
            <w:sz w:val="22"/>
            <w:szCs w:val="32"/>
            <w:rPrChange w:id="77" w:author="oh kassy" w:date="2019-10-03T10:29:00Z">
              <w:rPr>
                <w:sz w:val="24"/>
              </w:rPr>
            </w:rPrChange>
          </w:rPr>
          <w:tab/>
        </w:r>
        <w:r w:rsidRPr="00DB7A0D" w:rsidDel="00E71366">
          <w:rPr>
            <w:sz w:val="22"/>
            <w:szCs w:val="32"/>
            <w:rPrChange w:id="78" w:author="oh kassy" w:date="2019-10-03T10:29:00Z">
              <w:rPr>
                <w:sz w:val="24"/>
              </w:rPr>
            </w:rPrChange>
          </w:rPr>
          <w:tab/>
        </w:r>
        <w:r w:rsidRPr="00DB7A0D" w:rsidDel="00E71366">
          <w:rPr>
            <w:b/>
            <w:sz w:val="22"/>
            <w:szCs w:val="32"/>
            <w:rPrChange w:id="79" w:author="oh kassy" w:date="2019-10-03T10:29:00Z">
              <w:rPr>
                <w:b/>
                <w:sz w:val="24"/>
              </w:rPr>
            </w:rPrChange>
          </w:rPr>
          <w:delText>B.B.Q Premium Cafe – Korea</w:delText>
        </w:r>
      </w:del>
    </w:p>
    <w:p w14:paraId="0265B216" w14:textId="72F7B987" w:rsidR="00E3251D" w:rsidRPr="00DB7A0D" w:rsidDel="00E71366" w:rsidRDefault="00E3251D">
      <w:pPr>
        <w:spacing w:line="240" w:lineRule="auto"/>
        <w:rPr>
          <w:del w:id="80" w:author="oh kassy" w:date="2021-03-11T17:45:00Z"/>
          <w:sz w:val="20"/>
          <w:szCs w:val="20"/>
          <w:rPrChange w:id="81" w:author="oh kassy" w:date="2019-10-03T10:29:00Z">
            <w:rPr>
              <w:del w:id="82" w:author="oh kassy" w:date="2021-03-11T17:45:00Z"/>
            </w:rPr>
          </w:rPrChange>
        </w:rPr>
        <w:pPrChange w:id="83" w:author="Patron" w:date="2019-06-27T16:46:00Z">
          <w:pPr/>
        </w:pPrChange>
      </w:pPr>
      <w:del w:id="84" w:author="oh kassy" w:date="2021-03-11T17:45:00Z">
        <w:r w:rsidRPr="00DB7A0D" w:rsidDel="00E71366">
          <w:rPr>
            <w:sz w:val="20"/>
            <w:szCs w:val="20"/>
            <w:rPrChange w:id="85" w:author="oh kassy" w:date="2019-10-03T10:29:00Z">
              <w:rPr/>
            </w:rPrChange>
          </w:rPr>
          <w:tab/>
        </w:r>
        <w:r w:rsidRPr="00DB7A0D" w:rsidDel="00E71366">
          <w:rPr>
            <w:sz w:val="20"/>
            <w:szCs w:val="20"/>
            <w:rPrChange w:id="86" w:author="oh kassy" w:date="2019-10-03T10:29:00Z">
              <w:rPr/>
            </w:rPrChange>
          </w:rPr>
          <w:tab/>
        </w:r>
        <w:r w:rsidRPr="00DB7A0D" w:rsidDel="00E71366">
          <w:rPr>
            <w:sz w:val="20"/>
            <w:szCs w:val="20"/>
            <w:rPrChange w:id="87" w:author="oh kassy" w:date="2019-10-03T10:29:00Z">
              <w:rPr/>
            </w:rPrChange>
          </w:rPr>
          <w:tab/>
        </w:r>
        <w:r w:rsidRPr="00DB7A0D" w:rsidDel="00E71366">
          <w:rPr>
            <w:sz w:val="20"/>
            <w:szCs w:val="20"/>
            <w:rPrChange w:id="88" w:author="oh kassy" w:date="2019-10-03T10:29:00Z">
              <w:rPr/>
            </w:rPrChange>
          </w:rPr>
          <w:tab/>
        </w:r>
        <w:r w:rsidRPr="00DB7A0D" w:rsidDel="00E71366">
          <w:rPr>
            <w:sz w:val="20"/>
            <w:szCs w:val="20"/>
            <w:rPrChange w:id="89" w:author="oh kassy" w:date="2019-10-03T10:29:00Z">
              <w:rPr/>
            </w:rPrChange>
          </w:rPr>
          <w:tab/>
        </w:r>
        <w:r w:rsidRPr="00DB7A0D" w:rsidDel="00E71366">
          <w:rPr>
            <w:sz w:val="20"/>
            <w:szCs w:val="20"/>
            <w:rPrChange w:id="90" w:author="oh kassy" w:date="2019-10-03T10:29:00Z">
              <w:rPr/>
            </w:rPrChange>
          </w:rPr>
          <w:tab/>
        </w:r>
        <w:r w:rsidRPr="00DB7A0D" w:rsidDel="00E71366">
          <w:rPr>
            <w:sz w:val="20"/>
            <w:szCs w:val="20"/>
            <w:rPrChange w:id="91" w:author="oh kassy" w:date="2019-10-03T10:29:00Z">
              <w:rPr/>
            </w:rPrChange>
          </w:rPr>
          <w:tab/>
          <w:delText xml:space="preserve">Position: </w:delText>
        </w:r>
      </w:del>
      <w:ins w:id="92" w:author="oh kassy" w:date="2019-10-03T10:25:00Z">
        <w:del w:id="93" w:author="oh kassy" w:date="2021-03-11T17:45:00Z">
          <w:r w:rsidR="00DB7A0D" w:rsidRPr="00DB7A0D" w:rsidDel="00E71366">
            <w:rPr>
              <w:b/>
              <w:sz w:val="20"/>
              <w:szCs w:val="20"/>
              <w:rPrChange w:id="94" w:author="oh kassy" w:date="2019-10-03T10:29:00Z">
                <w:rPr>
                  <w:b/>
                </w:rPr>
              </w:rPrChange>
            </w:rPr>
            <w:delText>Cook</w:delText>
          </w:r>
        </w:del>
      </w:ins>
      <w:del w:id="95" w:author="oh kassy" w:date="2021-03-11T17:45:00Z">
        <w:r w:rsidRPr="00DB7A0D" w:rsidDel="00E71366">
          <w:rPr>
            <w:b/>
            <w:sz w:val="20"/>
            <w:szCs w:val="20"/>
            <w:rPrChange w:id="96" w:author="oh kassy" w:date="2019-10-03T10:29:00Z">
              <w:rPr>
                <w:b/>
              </w:rPr>
            </w:rPrChange>
          </w:rPr>
          <w:delText>Ki</w:delText>
        </w:r>
        <w:r w:rsidR="00CC3FD6" w:rsidRPr="00DB7A0D" w:rsidDel="00E71366">
          <w:rPr>
            <w:b/>
            <w:sz w:val="20"/>
            <w:szCs w:val="20"/>
            <w:rPrChange w:id="97" w:author="oh kassy" w:date="2019-10-03T10:29:00Z">
              <w:rPr>
                <w:b/>
              </w:rPr>
            </w:rPrChange>
          </w:rPr>
          <w:delText>tchen</w:delText>
        </w:r>
      </w:del>
    </w:p>
    <w:p w14:paraId="126DB53C" w14:textId="08E401F1" w:rsidR="00E3251D" w:rsidRPr="00DB7A0D" w:rsidDel="00E71366" w:rsidRDefault="00E3251D">
      <w:pPr>
        <w:pStyle w:val="a"/>
        <w:spacing w:line="240" w:lineRule="auto"/>
        <w:ind w:left="0" w:firstLine="0"/>
        <w:rPr>
          <w:del w:id="98" w:author="oh kassy" w:date="2021-03-11T17:45:00Z"/>
          <w:sz w:val="20"/>
          <w:szCs w:val="20"/>
          <w:rPrChange w:id="99" w:author="oh kassy" w:date="2019-10-03T10:29:00Z">
            <w:rPr>
              <w:del w:id="100" w:author="oh kassy" w:date="2021-03-11T17:45:00Z"/>
            </w:rPr>
          </w:rPrChange>
        </w:rPr>
        <w:pPrChange w:id="101" w:author="Patron" w:date="2019-06-27T16:46:00Z">
          <w:pPr>
            <w:pStyle w:val="a"/>
          </w:pPr>
        </w:pPrChange>
      </w:pPr>
      <w:del w:id="102" w:author="oh kassy" w:date="2021-03-11T17:45:00Z">
        <w:r w:rsidRPr="00DB7A0D" w:rsidDel="00E71366">
          <w:rPr>
            <w:sz w:val="20"/>
            <w:szCs w:val="20"/>
            <w:rPrChange w:id="103" w:author="oh kassy" w:date="2019-10-03T10:29:00Z">
              <w:rPr/>
            </w:rPrChange>
          </w:rPr>
          <w:delText>Duties</w:delText>
        </w:r>
        <w:r w:rsidRPr="00DB7A0D" w:rsidDel="00E71366">
          <w:rPr>
            <w:sz w:val="20"/>
            <w:szCs w:val="20"/>
            <w:rPrChange w:id="104" w:author="oh kassy" w:date="2019-10-03T10:29:00Z">
              <w:rPr/>
            </w:rPrChange>
          </w:rPr>
          <w:tab/>
        </w:r>
        <w:r w:rsidRPr="00DB7A0D" w:rsidDel="00E71366">
          <w:rPr>
            <w:sz w:val="20"/>
            <w:szCs w:val="20"/>
            <w:rPrChange w:id="105" w:author="oh kassy" w:date="2019-10-03T10:29:00Z">
              <w:rPr/>
            </w:rPrChange>
          </w:rPr>
          <w:tab/>
        </w:r>
        <w:r w:rsidRPr="00DB7A0D" w:rsidDel="00E71366">
          <w:rPr>
            <w:sz w:val="20"/>
            <w:szCs w:val="20"/>
            <w:rPrChange w:id="106" w:author="oh kassy" w:date="2019-10-03T10:29:00Z">
              <w:rPr/>
            </w:rPrChange>
          </w:rPr>
          <w:tab/>
        </w:r>
        <w:r w:rsidRPr="00DB7A0D" w:rsidDel="00E71366">
          <w:rPr>
            <w:sz w:val="20"/>
            <w:szCs w:val="20"/>
            <w:rPrChange w:id="107" w:author="oh kassy" w:date="2019-10-03T10:29:00Z">
              <w:rPr/>
            </w:rPrChange>
          </w:rPr>
          <w:tab/>
        </w:r>
        <w:r w:rsidRPr="00DB7A0D" w:rsidDel="00E71366">
          <w:rPr>
            <w:sz w:val="20"/>
            <w:szCs w:val="20"/>
            <w:rPrChange w:id="108" w:author="oh kassy" w:date="2019-10-03T10:29:00Z">
              <w:rPr/>
            </w:rPrChange>
          </w:rPr>
          <w:tab/>
          <w:delText>-</w:delText>
        </w:r>
        <w:r w:rsidR="00CC3FD6" w:rsidRPr="00DB7A0D" w:rsidDel="00E71366">
          <w:rPr>
            <w:sz w:val="20"/>
            <w:szCs w:val="20"/>
            <w:rPrChange w:id="109" w:author="oh kassy" w:date="2019-10-03T10:29:00Z">
              <w:rPr/>
            </w:rPrChange>
          </w:rPr>
          <w:delText>Cooking Italian food and A lot of chicken dishes</w:delText>
        </w:r>
      </w:del>
    </w:p>
    <w:p w14:paraId="15CE7DF7" w14:textId="0100C7A2" w:rsidR="00E3251D" w:rsidRPr="00DB7A0D" w:rsidDel="00E71366" w:rsidRDefault="00E3251D">
      <w:pPr>
        <w:pStyle w:val="a"/>
        <w:numPr>
          <w:ilvl w:val="0"/>
          <w:numId w:val="0"/>
        </w:numPr>
        <w:spacing w:line="240" w:lineRule="auto"/>
        <w:rPr>
          <w:del w:id="110" w:author="oh kassy" w:date="2021-03-11T17:45:00Z"/>
          <w:sz w:val="20"/>
          <w:szCs w:val="20"/>
          <w:rPrChange w:id="111" w:author="oh kassy" w:date="2019-10-03T10:29:00Z">
            <w:rPr>
              <w:del w:id="112" w:author="oh kassy" w:date="2021-03-11T17:45:00Z"/>
            </w:rPr>
          </w:rPrChange>
        </w:rPr>
        <w:pPrChange w:id="113" w:author="Patron" w:date="2019-06-27T16:46:00Z">
          <w:pPr>
            <w:pStyle w:val="a"/>
            <w:numPr>
              <w:numId w:val="0"/>
            </w:numPr>
            <w:tabs>
              <w:tab w:val="clear" w:pos="216"/>
            </w:tabs>
            <w:ind w:left="5015" w:firstLine="0"/>
          </w:pPr>
        </w:pPrChange>
      </w:pPr>
      <w:del w:id="114" w:author="oh kassy" w:date="2021-03-11T17:45:00Z">
        <w:r w:rsidRPr="00DB7A0D" w:rsidDel="00E71366">
          <w:rPr>
            <w:sz w:val="20"/>
            <w:szCs w:val="20"/>
            <w:rPrChange w:id="115" w:author="oh kassy" w:date="2019-10-03T10:29:00Z">
              <w:rPr/>
            </w:rPrChange>
          </w:rPr>
          <w:delText>-C</w:delText>
        </w:r>
        <w:r w:rsidR="00CC3FD6" w:rsidRPr="00DB7A0D" w:rsidDel="00E71366">
          <w:rPr>
            <w:sz w:val="20"/>
            <w:szCs w:val="20"/>
            <w:rPrChange w:id="116" w:author="oh kassy" w:date="2019-10-03T10:29:00Z">
              <w:rPr/>
            </w:rPrChange>
          </w:rPr>
          <w:delText>leaning up kitchen and Material preparation</w:delText>
        </w:r>
      </w:del>
    </w:p>
    <w:p w14:paraId="2DC33BEE" w14:textId="78431951" w:rsidR="00CC3FD6" w:rsidRPr="00DB7A0D" w:rsidDel="00E71366" w:rsidRDefault="00E3251D">
      <w:pPr>
        <w:pStyle w:val="a"/>
        <w:numPr>
          <w:ilvl w:val="0"/>
          <w:numId w:val="0"/>
        </w:numPr>
        <w:spacing w:line="240" w:lineRule="auto"/>
        <w:rPr>
          <w:del w:id="117" w:author="oh kassy" w:date="2021-03-11T17:45:00Z"/>
          <w:sz w:val="20"/>
          <w:szCs w:val="20"/>
          <w:rPrChange w:id="118" w:author="oh kassy" w:date="2019-10-03T10:29:00Z">
            <w:rPr>
              <w:del w:id="119" w:author="oh kassy" w:date="2021-03-11T17:45:00Z"/>
            </w:rPr>
          </w:rPrChange>
        </w:rPr>
        <w:pPrChange w:id="120" w:author="Patron" w:date="2019-06-27T16:46:00Z">
          <w:pPr>
            <w:pStyle w:val="a"/>
            <w:numPr>
              <w:numId w:val="0"/>
            </w:numPr>
            <w:tabs>
              <w:tab w:val="clear" w:pos="216"/>
            </w:tabs>
            <w:ind w:left="5015" w:firstLine="0"/>
          </w:pPr>
        </w:pPrChange>
      </w:pPr>
      <w:del w:id="121" w:author="oh kassy" w:date="2021-03-11T17:45:00Z">
        <w:r w:rsidRPr="00DB7A0D" w:rsidDel="00E71366">
          <w:rPr>
            <w:sz w:val="20"/>
            <w:szCs w:val="20"/>
            <w:rPrChange w:id="122" w:author="oh kassy" w:date="2019-10-03T10:29:00Z">
              <w:rPr/>
            </w:rPrChange>
          </w:rPr>
          <w:delText>-</w:delText>
        </w:r>
        <w:r w:rsidR="00CC3FD6" w:rsidRPr="00DB7A0D" w:rsidDel="00E71366">
          <w:rPr>
            <w:sz w:val="20"/>
            <w:szCs w:val="20"/>
            <w:rPrChange w:id="123" w:author="oh kassy" w:date="2019-10-03T10:29:00Z">
              <w:rPr/>
            </w:rPrChange>
          </w:rPr>
          <w:delText xml:space="preserve">Main Chef </w:delText>
        </w:r>
        <w:r w:rsidR="00E07134" w:rsidRPr="00DB7A0D" w:rsidDel="00E71366">
          <w:rPr>
            <w:sz w:val="20"/>
            <w:szCs w:val="20"/>
            <w:rPrChange w:id="124" w:author="oh kassy" w:date="2019-10-03T10:29:00Z">
              <w:rPr/>
            </w:rPrChange>
          </w:rPr>
          <w:delText>assists</w:delText>
        </w:r>
      </w:del>
    </w:p>
    <w:p w14:paraId="35DEF313" w14:textId="412F3CF9" w:rsidR="00E3251D" w:rsidRPr="00DB7A0D" w:rsidDel="00E71366" w:rsidRDefault="00E3251D">
      <w:pPr>
        <w:spacing w:line="240" w:lineRule="auto"/>
        <w:rPr>
          <w:del w:id="125" w:author="oh kassy" w:date="2021-03-11T17:45:00Z"/>
          <w:sz w:val="20"/>
          <w:szCs w:val="20"/>
          <w:rPrChange w:id="126" w:author="oh kassy" w:date="2019-10-03T10:29:00Z">
            <w:rPr>
              <w:del w:id="127" w:author="oh kassy" w:date="2021-03-11T17:45:00Z"/>
            </w:rPr>
          </w:rPrChange>
        </w:rPr>
        <w:pPrChange w:id="128" w:author="Patron" w:date="2019-06-27T16:46:00Z">
          <w:pPr>
            <w:pStyle w:val="a"/>
            <w:numPr>
              <w:numId w:val="0"/>
            </w:numPr>
            <w:tabs>
              <w:tab w:val="clear" w:pos="216"/>
            </w:tabs>
            <w:ind w:left="5015" w:firstLine="0"/>
          </w:pPr>
        </w:pPrChange>
      </w:pPr>
    </w:p>
    <w:p w14:paraId="45200308" w14:textId="5B6B6F4E" w:rsidR="00E3251D" w:rsidRPr="00DB7A0D" w:rsidDel="00E71366" w:rsidRDefault="00E3251D">
      <w:pPr>
        <w:pStyle w:val="2"/>
        <w:rPr>
          <w:del w:id="129" w:author="oh kassy" w:date="2021-03-11T17:45:00Z"/>
          <w:b/>
          <w:color w:val="auto"/>
          <w:sz w:val="22"/>
          <w:szCs w:val="32"/>
          <w:rPrChange w:id="130" w:author="oh kassy" w:date="2019-10-03T10:29:00Z">
            <w:rPr>
              <w:del w:id="131" w:author="oh kassy" w:date="2021-03-11T17:45:00Z"/>
              <w:b/>
              <w:color w:val="auto"/>
              <w:sz w:val="24"/>
            </w:rPr>
          </w:rPrChange>
        </w:rPr>
      </w:pPr>
      <w:del w:id="132" w:author="oh kassy" w:date="2021-03-11T17:45:00Z">
        <w:r w:rsidRPr="00DB7A0D" w:rsidDel="00E71366">
          <w:rPr>
            <w:b/>
            <w:sz w:val="22"/>
            <w:szCs w:val="32"/>
            <w:rPrChange w:id="133" w:author="oh kassy" w:date="2019-10-03T10:29:00Z">
              <w:rPr>
                <w:b/>
                <w:sz w:val="24"/>
              </w:rPr>
            </w:rPrChange>
          </w:rPr>
          <w:delText xml:space="preserve">July </w:delText>
        </w:r>
        <w:r w:rsidRPr="00DB7A0D" w:rsidDel="00E71366">
          <w:rPr>
            <w:b/>
            <w:sz w:val="22"/>
            <w:szCs w:val="32"/>
            <w:lang w:bidi="ko-KR"/>
            <w:rPrChange w:id="134" w:author="oh kassy" w:date="2019-10-03T10:29:00Z">
              <w:rPr>
                <w:b/>
                <w:sz w:val="24"/>
                <w:lang w:bidi="ko-KR"/>
              </w:rPr>
            </w:rPrChange>
          </w:rPr>
          <w:delText>| 2013 to February | </w:delText>
        </w:r>
        <w:r w:rsidRPr="00DB7A0D" w:rsidDel="00E71366">
          <w:rPr>
            <w:b/>
            <w:sz w:val="22"/>
            <w:szCs w:val="32"/>
            <w:rPrChange w:id="135" w:author="oh kassy" w:date="2019-10-03T10:29:00Z">
              <w:rPr>
                <w:b/>
                <w:sz w:val="24"/>
              </w:rPr>
            </w:rPrChange>
          </w:rPr>
          <w:delText>2014</w:delText>
        </w:r>
        <w:r w:rsidRPr="00DB7A0D" w:rsidDel="00E71366">
          <w:rPr>
            <w:sz w:val="22"/>
            <w:szCs w:val="32"/>
            <w:rPrChange w:id="136" w:author="oh kassy" w:date="2019-10-03T10:29:00Z">
              <w:rPr>
                <w:sz w:val="24"/>
              </w:rPr>
            </w:rPrChange>
          </w:rPr>
          <w:tab/>
        </w:r>
        <w:r w:rsidRPr="00DB7A0D" w:rsidDel="00E71366">
          <w:rPr>
            <w:sz w:val="22"/>
            <w:szCs w:val="32"/>
            <w:rPrChange w:id="137" w:author="oh kassy" w:date="2019-10-03T10:29:00Z">
              <w:rPr>
                <w:sz w:val="24"/>
              </w:rPr>
            </w:rPrChange>
          </w:rPr>
          <w:tab/>
        </w:r>
        <w:r w:rsidRPr="00DB7A0D" w:rsidDel="00E71366">
          <w:rPr>
            <w:sz w:val="22"/>
            <w:szCs w:val="32"/>
            <w:rPrChange w:id="138" w:author="oh kassy" w:date="2019-10-03T10:29:00Z">
              <w:rPr>
                <w:sz w:val="24"/>
              </w:rPr>
            </w:rPrChange>
          </w:rPr>
          <w:tab/>
        </w:r>
      </w:del>
      <w:ins w:id="139" w:author="oh kassy" w:date="2019-10-03T10:29:00Z">
        <w:del w:id="140" w:author="oh kassy" w:date="2021-03-11T17:45:00Z">
          <w:r w:rsidR="00DB7A0D" w:rsidDel="00E71366">
            <w:rPr>
              <w:color w:val="auto"/>
              <w:sz w:val="22"/>
              <w:szCs w:val="32"/>
            </w:rPr>
            <w:tab/>
          </w:r>
        </w:del>
      </w:ins>
      <w:del w:id="141" w:author="oh kassy" w:date="2021-03-11T17:45:00Z">
        <w:r w:rsidRPr="00DB7A0D" w:rsidDel="00E71366">
          <w:rPr>
            <w:b/>
            <w:sz w:val="22"/>
            <w:szCs w:val="32"/>
            <w:rPrChange w:id="142" w:author="oh kassy" w:date="2019-10-03T10:29:00Z">
              <w:rPr>
                <w:b/>
                <w:sz w:val="24"/>
              </w:rPr>
            </w:rPrChange>
          </w:rPr>
          <w:delText>T.G.I.F – Korea</w:delText>
        </w:r>
      </w:del>
    </w:p>
    <w:p w14:paraId="78212FA8" w14:textId="27D84EB5" w:rsidR="00E3251D" w:rsidRPr="00DB7A0D" w:rsidDel="00E71366" w:rsidRDefault="00E3251D">
      <w:pPr>
        <w:spacing w:line="240" w:lineRule="auto"/>
        <w:rPr>
          <w:del w:id="143" w:author="oh kassy" w:date="2021-03-11T17:45:00Z"/>
          <w:b/>
          <w:sz w:val="20"/>
          <w:szCs w:val="20"/>
          <w:rPrChange w:id="144" w:author="oh kassy" w:date="2019-10-03T10:29:00Z">
            <w:rPr>
              <w:del w:id="145" w:author="oh kassy" w:date="2021-03-11T17:45:00Z"/>
              <w:b/>
            </w:rPr>
          </w:rPrChange>
        </w:rPr>
      </w:pPr>
      <w:del w:id="146" w:author="oh kassy" w:date="2021-03-11T17:45:00Z">
        <w:r w:rsidRPr="00DB7A0D" w:rsidDel="00E71366">
          <w:rPr>
            <w:sz w:val="20"/>
            <w:szCs w:val="20"/>
            <w:rPrChange w:id="147" w:author="oh kassy" w:date="2019-10-03T10:29:00Z">
              <w:rPr/>
            </w:rPrChange>
          </w:rPr>
          <w:tab/>
        </w:r>
        <w:r w:rsidRPr="00DB7A0D" w:rsidDel="00E71366">
          <w:rPr>
            <w:sz w:val="20"/>
            <w:szCs w:val="20"/>
            <w:rPrChange w:id="148" w:author="oh kassy" w:date="2019-10-03T10:29:00Z">
              <w:rPr/>
            </w:rPrChange>
          </w:rPr>
          <w:tab/>
        </w:r>
        <w:r w:rsidRPr="00DB7A0D" w:rsidDel="00E71366">
          <w:rPr>
            <w:sz w:val="20"/>
            <w:szCs w:val="20"/>
            <w:rPrChange w:id="149" w:author="oh kassy" w:date="2019-10-03T10:29:00Z">
              <w:rPr/>
            </w:rPrChange>
          </w:rPr>
          <w:tab/>
        </w:r>
        <w:r w:rsidRPr="00DB7A0D" w:rsidDel="00E71366">
          <w:rPr>
            <w:sz w:val="20"/>
            <w:szCs w:val="20"/>
            <w:rPrChange w:id="150" w:author="oh kassy" w:date="2019-10-03T10:29:00Z">
              <w:rPr/>
            </w:rPrChange>
          </w:rPr>
          <w:tab/>
        </w:r>
        <w:r w:rsidRPr="00DB7A0D" w:rsidDel="00E71366">
          <w:rPr>
            <w:sz w:val="20"/>
            <w:szCs w:val="20"/>
            <w:rPrChange w:id="151" w:author="oh kassy" w:date="2019-10-03T10:29:00Z">
              <w:rPr/>
            </w:rPrChange>
          </w:rPr>
          <w:tab/>
        </w:r>
        <w:r w:rsidRPr="00DB7A0D" w:rsidDel="00E71366">
          <w:rPr>
            <w:sz w:val="20"/>
            <w:szCs w:val="20"/>
            <w:rPrChange w:id="152" w:author="oh kassy" w:date="2019-10-03T10:29:00Z">
              <w:rPr/>
            </w:rPrChange>
          </w:rPr>
          <w:tab/>
        </w:r>
        <w:r w:rsidRPr="00DB7A0D" w:rsidDel="00E71366">
          <w:rPr>
            <w:sz w:val="20"/>
            <w:szCs w:val="20"/>
            <w:rPrChange w:id="153" w:author="oh kassy" w:date="2019-10-03T10:29:00Z">
              <w:rPr/>
            </w:rPrChange>
          </w:rPr>
          <w:tab/>
          <w:delText xml:space="preserve">Position: </w:delText>
        </w:r>
        <w:r w:rsidRPr="00DB7A0D" w:rsidDel="00E71366">
          <w:rPr>
            <w:b/>
            <w:sz w:val="20"/>
            <w:szCs w:val="20"/>
            <w:rPrChange w:id="154" w:author="oh kassy" w:date="2019-10-03T10:29:00Z">
              <w:rPr>
                <w:b/>
              </w:rPr>
            </w:rPrChange>
          </w:rPr>
          <w:delText>W.W</w:delText>
        </w:r>
      </w:del>
    </w:p>
    <w:p w14:paraId="2C2E337F" w14:textId="30502B07" w:rsidR="00DB7A0D" w:rsidRPr="00DB7A0D" w:rsidDel="00E71366" w:rsidRDefault="00DB7A0D" w:rsidP="00DB7A0D">
      <w:pPr>
        <w:spacing w:line="240" w:lineRule="auto"/>
        <w:rPr>
          <w:ins w:id="155" w:author="oh kassy" w:date="2019-10-03T10:26:00Z"/>
          <w:del w:id="156" w:author="oh kassy" w:date="2021-03-11T17:45:00Z"/>
          <w:sz w:val="20"/>
          <w:szCs w:val="20"/>
          <w:rPrChange w:id="157" w:author="oh kassy" w:date="2019-10-03T10:29:00Z">
            <w:rPr>
              <w:ins w:id="158" w:author="oh kassy" w:date="2019-10-03T10:26:00Z"/>
              <w:del w:id="159" w:author="oh kassy" w:date="2021-03-11T17:45:00Z"/>
            </w:rPr>
          </w:rPrChange>
        </w:rPr>
      </w:pPr>
    </w:p>
    <w:p w14:paraId="037A6588" w14:textId="39C355F5" w:rsidR="00DB7A0D" w:rsidRPr="00DB7A0D" w:rsidDel="00E71366" w:rsidRDefault="00DB7A0D" w:rsidP="00DB7A0D">
      <w:pPr>
        <w:pStyle w:val="2"/>
        <w:rPr>
          <w:ins w:id="160" w:author="oh kassy" w:date="2019-10-03T10:26:00Z"/>
          <w:del w:id="161" w:author="oh kassy" w:date="2021-03-11T17:45:00Z"/>
          <w:b/>
          <w:color w:val="auto"/>
          <w:sz w:val="22"/>
          <w:szCs w:val="32"/>
          <w:rPrChange w:id="162" w:author="oh kassy" w:date="2019-10-03T10:29:00Z">
            <w:rPr>
              <w:ins w:id="163" w:author="oh kassy" w:date="2019-10-03T10:26:00Z"/>
              <w:del w:id="164" w:author="oh kassy" w:date="2021-03-11T17:45:00Z"/>
              <w:b/>
              <w:color w:val="auto"/>
              <w:sz w:val="24"/>
            </w:rPr>
          </w:rPrChange>
        </w:rPr>
      </w:pPr>
      <w:ins w:id="165" w:author="oh kassy" w:date="2019-10-03T10:26:00Z">
        <w:del w:id="166" w:author="oh kassy" w:date="2021-03-11T17:45:00Z">
          <w:r w:rsidRPr="00DB7A0D" w:rsidDel="00E71366">
            <w:rPr>
              <w:b/>
              <w:sz w:val="22"/>
              <w:szCs w:val="32"/>
              <w:rPrChange w:id="167" w:author="oh kassy" w:date="2019-10-03T10:29:00Z">
                <w:rPr>
                  <w:b/>
                  <w:sz w:val="24"/>
                </w:rPr>
              </w:rPrChange>
            </w:rPr>
            <w:delText xml:space="preserve">March </w:delText>
          </w:r>
          <w:r w:rsidRPr="00DB7A0D" w:rsidDel="00E71366">
            <w:rPr>
              <w:b/>
              <w:sz w:val="22"/>
              <w:szCs w:val="32"/>
              <w:lang w:bidi="ko-KR"/>
              <w:rPrChange w:id="168" w:author="oh kassy" w:date="2019-10-03T10:29:00Z">
                <w:rPr>
                  <w:b/>
                  <w:sz w:val="24"/>
                  <w:lang w:bidi="ko-KR"/>
                </w:rPr>
              </w:rPrChange>
            </w:rPr>
            <w:delText>| 2014 to June | </w:delText>
          </w:r>
          <w:r w:rsidRPr="00DB7A0D" w:rsidDel="00E71366">
            <w:rPr>
              <w:b/>
              <w:sz w:val="22"/>
              <w:szCs w:val="32"/>
              <w:rPrChange w:id="169" w:author="oh kassy" w:date="2019-10-03T10:29:00Z">
                <w:rPr>
                  <w:b/>
                  <w:sz w:val="24"/>
                </w:rPr>
              </w:rPrChange>
            </w:rPr>
            <w:delText>2015</w:delText>
          </w:r>
          <w:r w:rsidRPr="00DB7A0D" w:rsidDel="00E71366">
            <w:rPr>
              <w:sz w:val="22"/>
              <w:szCs w:val="32"/>
              <w:rPrChange w:id="170" w:author="oh kassy" w:date="2019-10-03T10:29:00Z">
                <w:rPr>
                  <w:sz w:val="24"/>
                </w:rPr>
              </w:rPrChange>
            </w:rPr>
            <w:tab/>
          </w:r>
          <w:r w:rsidRPr="00DB7A0D" w:rsidDel="00E71366">
            <w:rPr>
              <w:sz w:val="22"/>
              <w:szCs w:val="32"/>
              <w:rPrChange w:id="171" w:author="oh kassy" w:date="2019-10-03T10:29:00Z">
                <w:rPr>
                  <w:sz w:val="24"/>
                </w:rPr>
              </w:rPrChange>
            </w:rPr>
            <w:tab/>
          </w:r>
        </w:del>
      </w:ins>
      <w:ins w:id="172" w:author="oh kassy" w:date="2019-10-03T10:29:00Z">
        <w:del w:id="173" w:author="oh kassy" w:date="2021-03-11T17:45:00Z">
          <w:r w:rsidDel="00E71366">
            <w:rPr>
              <w:color w:val="auto"/>
              <w:sz w:val="22"/>
              <w:szCs w:val="32"/>
            </w:rPr>
            <w:tab/>
          </w:r>
        </w:del>
      </w:ins>
      <w:ins w:id="174" w:author="oh kassy" w:date="2019-10-03T10:26:00Z">
        <w:del w:id="175" w:author="oh kassy" w:date="2021-03-11T17:45:00Z">
          <w:r w:rsidRPr="00DB7A0D" w:rsidDel="00E71366">
            <w:rPr>
              <w:sz w:val="22"/>
              <w:szCs w:val="32"/>
              <w:rPrChange w:id="176" w:author="oh kassy" w:date="2019-10-03T10:29:00Z">
                <w:rPr>
                  <w:sz w:val="24"/>
                </w:rPr>
              </w:rPrChange>
            </w:rPr>
            <w:tab/>
          </w:r>
          <w:r w:rsidRPr="00DB7A0D" w:rsidDel="00E71366">
            <w:rPr>
              <w:b/>
              <w:sz w:val="22"/>
              <w:szCs w:val="32"/>
              <w:rPrChange w:id="177" w:author="oh kassy" w:date="2019-10-03T10:29:00Z">
                <w:rPr>
                  <w:b/>
                  <w:sz w:val="24"/>
                </w:rPr>
              </w:rPrChange>
            </w:rPr>
            <w:delText>Fuzzy Navel Bar – Korea</w:delText>
          </w:r>
        </w:del>
      </w:ins>
    </w:p>
    <w:p w14:paraId="0995D672" w14:textId="502C39FB" w:rsidR="00CC3FD6" w:rsidRPr="00DB7A0D" w:rsidDel="00DB6919" w:rsidRDefault="00DB7A0D">
      <w:pPr>
        <w:pStyle w:val="a"/>
        <w:spacing w:line="240" w:lineRule="auto"/>
        <w:ind w:left="0" w:firstLine="0"/>
        <w:rPr>
          <w:del w:id="178" w:author="Patron" w:date="2019-06-27T16:39:00Z"/>
          <w:sz w:val="20"/>
          <w:szCs w:val="20"/>
          <w:rPrChange w:id="179" w:author="oh kassy" w:date="2019-10-03T10:29:00Z">
            <w:rPr>
              <w:del w:id="180" w:author="Patron" w:date="2019-06-27T16:39:00Z"/>
            </w:rPr>
          </w:rPrChange>
        </w:rPr>
        <w:pPrChange w:id="181" w:author="Patron" w:date="2019-06-27T16:46:00Z">
          <w:pPr>
            <w:pStyle w:val="a"/>
          </w:pPr>
        </w:pPrChange>
      </w:pPr>
      <w:ins w:id="182" w:author="oh kassy" w:date="2019-10-03T10:26:00Z">
        <w:del w:id="183" w:author="oh kassy" w:date="2021-03-11T17:45:00Z">
          <w:r w:rsidRPr="00DB7A0D" w:rsidDel="00E71366">
            <w:rPr>
              <w:sz w:val="20"/>
              <w:szCs w:val="20"/>
              <w:rPrChange w:id="184" w:author="oh kassy" w:date="2019-10-03T10:29:00Z">
                <w:rPr/>
              </w:rPrChange>
            </w:rPr>
            <w:tab/>
          </w:r>
          <w:r w:rsidRPr="00DB7A0D" w:rsidDel="00E71366">
            <w:rPr>
              <w:sz w:val="20"/>
              <w:szCs w:val="20"/>
              <w:rPrChange w:id="185" w:author="oh kassy" w:date="2019-10-03T10:29:00Z">
                <w:rPr/>
              </w:rPrChange>
            </w:rPr>
            <w:tab/>
          </w:r>
          <w:r w:rsidRPr="00DB7A0D" w:rsidDel="00E71366">
            <w:rPr>
              <w:sz w:val="20"/>
              <w:szCs w:val="20"/>
              <w:rPrChange w:id="186" w:author="oh kassy" w:date="2019-10-03T10:29:00Z">
                <w:rPr/>
              </w:rPrChange>
            </w:rPr>
            <w:tab/>
          </w:r>
          <w:r w:rsidRPr="00DB7A0D" w:rsidDel="00E71366">
            <w:rPr>
              <w:sz w:val="20"/>
              <w:szCs w:val="20"/>
              <w:rPrChange w:id="187" w:author="oh kassy" w:date="2019-10-03T10:29:00Z">
                <w:rPr/>
              </w:rPrChange>
            </w:rPr>
            <w:tab/>
          </w:r>
          <w:r w:rsidRPr="00DB7A0D" w:rsidDel="00E71366">
            <w:rPr>
              <w:sz w:val="20"/>
              <w:szCs w:val="20"/>
              <w:rPrChange w:id="188" w:author="oh kassy" w:date="2019-10-03T10:29:00Z">
                <w:rPr/>
              </w:rPrChange>
            </w:rPr>
            <w:tab/>
          </w:r>
          <w:r w:rsidRPr="00DB7A0D" w:rsidDel="00E71366">
            <w:rPr>
              <w:sz w:val="20"/>
              <w:szCs w:val="20"/>
              <w:rPrChange w:id="189" w:author="oh kassy" w:date="2019-10-03T10:29:00Z">
                <w:rPr/>
              </w:rPrChange>
            </w:rPr>
            <w:tab/>
          </w:r>
          <w:r w:rsidRPr="00DB7A0D" w:rsidDel="00E71366">
            <w:rPr>
              <w:sz w:val="20"/>
              <w:szCs w:val="20"/>
              <w:rPrChange w:id="190" w:author="oh kassy" w:date="2019-10-03T10:29:00Z">
                <w:rPr/>
              </w:rPrChange>
            </w:rPr>
            <w:tab/>
            <w:delText xml:space="preserve">Position: </w:delText>
          </w:r>
          <w:r w:rsidRPr="00DB7A0D" w:rsidDel="00E71366">
            <w:rPr>
              <w:b/>
              <w:sz w:val="20"/>
              <w:szCs w:val="20"/>
              <w:rPrChange w:id="191" w:author="oh kassy" w:date="2019-10-03T10:29:00Z">
                <w:rPr>
                  <w:b/>
                </w:rPr>
              </w:rPrChange>
            </w:rPr>
            <w:delText>Flair Bartender</w:delText>
          </w:r>
        </w:del>
      </w:ins>
      <w:del w:id="192" w:author="Patron" w:date="2019-06-27T16:39:00Z">
        <w:r w:rsidR="00CC3FD6" w:rsidRPr="00DB7A0D" w:rsidDel="00DB6919">
          <w:rPr>
            <w:sz w:val="20"/>
            <w:szCs w:val="20"/>
            <w:rPrChange w:id="193" w:author="oh kassy" w:date="2019-10-03T10:29:00Z">
              <w:rPr/>
            </w:rPrChange>
          </w:rPr>
          <w:delText>Duties</w:delText>
        </w:r>
        <w:r w:rsidR="00CC3FD6" w:rsidRPr="00DB7A0D" w:rsidDel="00DB6919">
          <w:rPr>
            <w:sz w:val="20"/>
            <w:szCs w:val="20"/>
            <w:rPrChange w:id="194" w:author="oh kassy" w:date="2019-10-03T10:29:00Z">
              <w:rPr/>
            </w:rPrChange>
          </w:rPr>
          <w:tab/>
        </w:r>
        <w:r w:rsidR="00CC3FD6" w:rsidRPr="00DB7A0D" w:rsidDel="00DB6919">
          <w:rPr>
            <w:sz w:val="20"/>
            <w:szCs w:val="20"/>
            <w:rPrChange w:id="195" w:author="oh kassy" w:date="2019-10-03T10:29:00Z">
              <w:rPr/>
            </w:rPrChange>
          </w:rPr>
          <w:tab/>
        </w:r>
        <w:r w:rsidR="00CC3FD6" w:rsidRPr="00DB7A0D" w:rsidDel="00DB6919">
          <w:rPr>
            <w:sz w:val="20"/>
            <w:szCs w:val="20"/>
            <w:rPrChange w:id="196" w:author="oh kassy" w:date="2019-10-03T10:29:00Z">
              <w:rPr/>
            </w:rPrChange>
          </w:rPr>
          <w:tab/>
        </w:r>
        <w:r w:rsidR="00CC3FD6" w:rsidRPr="00DB7A0D" w:rsidDel="00DB6919">
          <w:rPr>
            <w:sz w:val="20"/>
            <w:szCs w:val="20"/>
            <w:rPrChange w:id="197" w:author="oh kassy" w:date="2019-10-03T10:29:00Z">
              <w:rPr/>
            </w:rPrChange>
          </w:rPr>
          <w:tab/>
        </w:r>
        <w:r w:rsidR="00CC3FD6" w:rsidRPr="00DB7A0D" w:rsidDel="00DB6919">
          <w:rPr>
            <w:sz w:val="20"/>
            <w:szCs w:val="20"/>
            <w:rPrChange w:id="198" w:author="oh kassy" w:date="2019-10-03T10:29:00Z">
              <w:rPr/>
            </w:rPrChange>
          </w:rPr>
          <w:tab/>
          <w:delText xml:space="preserve">-Explain, Recommend and Deliver the Menu to                     </w:delText>
        </w:r>
      </w:del>
    </w:p>
    <w:p w14:paraId="54508431" w14:textId="77777777" w:rsidR="00CC3FD6" w:rsidRPr="00DB7A0D" w:rsidDel="00DB6919" w:rsidRDefault="00CC3FD6">
      <w:pPr>
        <w:pStyle w:val="a"/>
        <w:numPr>
          <w:ilvl w:val="0"/>
          <w:numId w:val="0"/>
        </w:numPr>
        <w:spacing w:line="240" w:lineRule="auto"/>
        <w:rPr>
          <w:del w:id="199" w:author="Patron" w:date="2019-06-27T16:39:00Z"/>
          <w:sz w:val="20"/>
          <w:szCs w:val="20"/>
          <w:rPrChange w:id="200" w:author="oh kassy" w:date="2019-10-03T10:29:00Z">
            <w:rPr>
              <w:del w:id="201" w:author="Patron" w:date="2019-06-27T16:39:00Z"/>
            </w:rPr>
          </w:rPrChange>
        </w:rPr>
        <w:pPrChange w:id="202" w:author="Patron" w:date="2019-06-27T16:46:00Z">
          <w:pPr>
            <w:pStyle w:val="a"/>
            <w:numPr>
              <w:numId w:val="0"/>
            </w:numPr>
            <w:tabs>
              <w:tab w:val="clear" w:pos="216"/>
            </w:tabs>
            <w:ind w:left="0" w:firstLine="0"/>
          </w:pPr>
        </w:pPrChange>
      </w:pPr>
      <w:del w:id="203" w:author="Patron" w:date="2019-06-27T16:39:00Z">
        <w:r w:rsidRPr="00DB7A0D" w:rsidDel="00DB6919">
          <w:rPr>
            <w:sz w:val="20"/>
            <w:szCs w:val="20"/>
            <w:rPrChange w:id="204" w:author="oh kassy" w:date="2019-10-03T10:29:00Z">
              <w:rPr/>
            </w:rPrChange>
          </w:rPr>
          <w:delText xml:space="preserve">                          </w:delText>
        </w:r>
        <w:r w:rsidRPr="00DB7A0D" w:rsidDel="00DB6919">
          <w:rPr>
            <w:sz w:val="20"/>
            <w:szCs w:val="20"/>
            <w:rPrChange w:id="205" w:author="oh kassy" w:date="2019-10-03T10:29:00Z">
              <w:rPr/>
            </w:rPrChange>
          </w:rPr>
          <w:tab/>
        </w:r>
        <w:r w:rsidRPr="00DB7A0D" w:rsidDel="00DB6919">
          <w:rPr>
            <w:sz w:val="20"/>
            <w:szCs w:val="20"/>
            <w:rPrChange w:id="206" w:author="oh kassy" w:date="2019-10-03T10:29:00Z">
              <w:rPr/>
            </w:rPrChange>
          </w:rPr>
          <w:tab/>
        </w:r>
        <w:r w:rsidRPr="00DB7A0D" w:rsidDel="00DB6919">
          <w:rPr>
            <w:sz w:val="20"/>
            <w:szCs w:val="20"/>
            <w:rPrChange w:id="207" w:author="oh kassy" w:date="2019-10-03T10:29:00Z">
              <w:rPr/>
            </w:rPrChange>
          </w:rPr>
          <w:tab/>
          <w:delText xml:space="preserve">  Customers</w:delText>
        </w:r>
      </w:del>
    </w:p>
    <w:p w14:paraId="2FEC2F28" w14:textId="77777777" w:rsidR="00CC3FD6" w:rsidRPr="00DB7A0D" w:rsidDel="00DB6919" w:rsidRDefault="00CC3FD6">
      <w:pPr>
        <w:pStyle w:val="a"/>
        <w:numPr>
          <w:ilvl w:val="0"/>
          <w:numId w:val="0"/>
        </w:numPr>
        <w:spacing w:line="240" w:lineRule="auto"/>
        <w:rPr>
          <w:del w:id="208" w:author="Patron" w:date="2019-06-27T16:39:00Z"/>
          <w:sz w:val="20"/>
          <w:szCs w:val="20"/>
          <w:rPrChange w:id="209" w:author="oh kassy" w:date="2019-10-03T10:29:00Z">
            <w:rPr>
              <w:del w:id="210" w:author="Patron" w:date="2019-06-27T16:39:00Z"/>
            </w:rPr>
          </w:rPrChange>
        </w:rPr>
        <w:pPrChange w:id="211" w:author="Patron" w:date="2019-06-27T16:46:00Z">
          <w:pPr>
            <w:pStyle w:val="a"/>
            <w:numPr>
              <w:numId w:val="0"/>
            </w:numPr>
            <w:tabs>
              <w:tab w:val="clear" w:pos="216"/>
            </w:tabs>
            <w:ind w:left="5015" w:firstLine="0"/>
          </w:pPr>
        </w:pPrChange>
      </w:pPr>
      <w:del w:id="212" w:author="Patron" w:date="2019-06-27T16:39:00Z">
        <w:r w:rsidRPr="00DB7A0D" w:rsidDel="00DB6919">
          <w:rPr>
            <w:sz w:val="20"/>
            <w:szCs w:val="20"/>
            <w:rPrChange w:id="213" w:author="oh kassy" w:date="2019-10-03T10:29:00Z">
              <w:rPr/>
            </w:rPrChange>
          </w:rPr>
          <w:delText>-Cleaning up the table and Responding to the Customers</w:delText>
        </w:r>
      </w:del>
    </w:p>
    <w:p w14:paraId="12D9E5D4" w14:textId="77777777" w:rsidR="00CC3FD6" w:rsidRPr="00DB7A0D" w:rsidDel="00DB6919" w:rsidRDefault="00CC3FD6">
      <w:pPr>
        <w:pStyle w:val="a"/>
        <w:numPr>
          <w:ilvl w:val="0"/>
          <w:numId w:val="0"/>
        </w:numPr>
        <w:spacing w:line="240" w:lineRule="auto"/>
        <w:rPr>
          <w:del w:id="214" w:author="Patron" w:date="2019-06-27T16:39:00Z"/>
          <w:sz w:val="20"/>
          <w:szCs w:val="20"/>
          <w:rPrChange w:id="215" w:author="oh kassy" w:date="2019-10-03T10:29:00Z">
            <w:rPr>
              <w:del w:id="216" w:author="Patron" w:date="2019-06-27T16:39:00Z"/>
            </w:rPr>
          </w:rPrChange>
        </w:rPr>
        <w:pPrChange w:id="217" w:author="Patron" w:date="2019-06-27T16:46:00Z">
          <w:pPr>
            <w:pStyle w:val="a"/>
            <w:numPr>
              <w:numId w:val="0"/>
            </w:numPr>
            <w:tabs>
              <w:tab w:val="clear" w:pos="216"/>
            </w:tabs>
            <w:ind w:left="5015" w:firstLine="0"/>
          </w:pPr>
        </w:pPrChange>
      </w:pPr>
      <w:del w:id="218" w:author="Patron" w:date="2019-06-27T16:39:00Z">
        <w:r w:rsidRPr="00DB7A0D" w:rsidDel="00DB6919">
          <w:rPr>
            <w:sz w:val="20"/>
            <w:szCs w:val="20"/>
            <w:rPrChange w:id="219" w:author="oh kassy" w:date="2019-10-03T10:29:00Z">
              <w:rPr/>
            </w:rPrChange>
          </w:rPr>
          <w:delText>-Making Simple desserts</w:delText>
        </w:r>
      </w:del>
    </w:p>
    <w:p w14:paraId="4C52B6C1" w14:textId="77777777" w:rsidR="00E3251D" w:rsidRPr="00DB7A0D" w:rsidDel="00DB7A0D" w:rsidRDefault="00E3251D">
      <w:pPr>
        <w:spacing w:line="240" w:lineRule="auto"/>
        <w:rPr>
          <w:del w:id="220" w:author="oh kassy" w:date="2019-10-03T10:24:00Z"/>
          <w:sz w:val="20"/>
          <w:szCs w:val="20"/>
          <w:rPrChange w:id="221" w:author="oh kassy" w:date="2019-10-03T10:29:00Z">
            <w:rPr>
              <w:del w:id="222" w:author="oh kassy" w:date="2019-10-03T10:24:00Z"/>
            </w:rPr>
          </w:rPrChange>
        </w:rPr>
        <w:pPrChange w:id="223" w:author="Patron" w:date="2019-06-27T16:46:00Z">
          <w:pPr>
            <w:pStyle w:val="a"/>
            <w:numPr>
              <w:numId w:val="0"/>
            </w:numPr>
            <w:tabs>
              <w:tab w:val="clear" w:pos="216"/>
            </w:tabs>
            <w:ind w:left="5015" w:firstLine="0"/>
          </w:pPr>
        </w:pPrChange>
      </w:pPr>
    </w:p>
    <w:p w14:paraId="1C39E18F" w14:textId="77777777" w:rsidR="00A641D7" w:rsidRPr="00DB7A0D" w:rsidDel="00DB7A0D" w:rsidRDefault="00A641D7">
      <w:pPr>
        <w:pStyle w:val="2"/>
        <w:rPr>
          <w:del w:id="224" w:author="oh kassy" w:date="2019-10-03T10:24:00Z"/>
          <w:b/>
          <w:color w:val="auto"/>
          <w:sz w:val="22"/>
          <w:szCs w:val="20"/>
          <w:rPrChange w:id="225" w:author="oh kassy" w:date="2019-10-03T10:29:00Z">
            <w:rPr>
              <w:del w:id="226" w:author="oh kassy" w:date="2019-10-03T10:24:00Z"/>
              <w:b/>
              <w:color w:val="auto"/>
              <w:sz w:val="24"/>
            </w:rPr>
          </w:rPrChange>
        </w:rPr>
      </w:pPr>
      <w:del w:id="227" w:author="oh kassy" w:date="2019-10-03T10:24:00Z">
        <w:r w:rsidRPr="00DB7A0D" w:rsidDel="00DB7A0D">
          <w:rPr>
            <w:b/>
            <w:sz w:val="22"/>
            <w:szCs w:val="20"/>
            <w:rPrChange w:id="228" w:author="oh kassy" w:date="2019-10-03T10:29:00Z">
              <w:rPr>
                <w:b/>
                <w:sz w:val="24"/>
              </w:rPr>
            </w:rPrChange>
          </w:rPr>
          <w:delText>M</w:delText>
        </w:r>
        <w:r w:rsidR="00FB0986" w:rsidRPr="00DB7A0D" w:rsidDel="00DB7A0D">
          <w:rPr>
            <w:b/>
            <w:sz w:val="22"/>
            <w:szCs w:val="20"/>
            <w:rPrChange w:id="229" w:author="oh kassy" w:date="2019-10-03T10:29:00Z">
              <w:rPr>
                <w:b/>
                <w:sz w:val="24"/>
              </w:rPr>
            </w:rPrChange>
          </w:rPr>
          <w:delText>arch</w:delText>
        </w:r>
        <w:r w:rsidRPr="00DB7A0D" w:rsidDel="00DB7A0D">
          <w:rPr>
            <w:b/>
            <w:sz w:val="22"/>
            <w:szCs w:val="20"/>
            <w:rPrChange w:id="230" w:author="oh kassy" w:date="2019-10-03T10:29:00Z">
              <w:rPr>
                <w:b/>
                <w:sz w:val="24"/>
              </w:rPr>
            </w:rPrChange>
          </w:rPr>
          <w:delText xml:space="preserve"> </w:delText>
        </w:r>
        <w:r w:rsidRPr="00DB7A0D" w:rsidDel="00DB7A0D">
          <w:rPr>
            <w:b/>
            <w:sz w:val="22"/>
            <w:szCs w:val="20"/>
            <w:lang w:bidi="ko-KR"/>
            <w:rPrChange w:id="231" w:author="oh kassy" w:date="2019-10-03T10:29:00Z">
              <w:rPr>
                <w:b/>
                <w:sz w:val="24"/>
                <w:lang w:bidi="ko-KR"/>
              </w:rPr>
            </w:rPrChange>
          </w:rPr>
          <w:delText>| 2</w:delText>
        </w:r>
        <w:r w:rsidR="00FB0986" w:rsidRPr="00DB7A0D" w:rsidDel="00DB7A0D">
          <w:rPr>
            <w:b/>
            <w:sz w:val="22"/>
            <w:szCs w:val="20"/>
            <w:lang w:bidi="ko-KR"/>
            <w:rPrChange w:id="232" w:author="oh kassy" w:date="2019-10-03T10:29:00Z">
              <w:rPr>
                <w:b/>
                <w:sz w:val="24"/>
                <w:lang w:bidi="ko-KR"/>
              </w:rPr>
            </w:rPrChange>
          </w:rPr>
          <w:delText>01</w:delText>
        </w:r>
        <w:r w:rsidR="00E3251D" w:rsidRPr="00DB7A0D" w:rsidDel="00DB7A0D">
          <w:rPr>
            <w:b/>
            <w:sz w:val="22"/>
            <w:szCs w:val="20"/>
            <w:lang w:bidi="ko-KR"/>
            <w:rPrChange w:id="233" w:author="oh kassy" w:date="2019-10-03T10:29:00Z">
              <w:rPr>
                <w:b/>
                <w:sz w:val="24"/>
                <w:lang w:bidi="ko-KR"/>
              </w:rPr>
            </w:rPrChange>
          </w:rPr>
          <w:delText>4</w:delText>
        </w:r>
        <w:r w:rsidR="00FB0986" w:rsidRPr="00DB7A0D" w:rsidDel="00DB7A0D">
          <w:rPr>
            <w:b/>
            <w:sz w:val="22"/>
            <w:szCs w:val="20"/>
            <w:lang w:bidi="ko-KR"/>
            <w:rPrChange w:id="234" w:author="oh kassy" w:date="2019-10-03T10:29:00Z">
              <w:rPr>
                <w:b/>
                <w:sz w:val="24"/>
                <w:lang w:bidi="ko-KR"/>
              </w:rPr>
            </w:rPrChange>
          </w:rPr>
          <w:delText xml:space="preserve"> t</w:delText>
        </w:r>
        <w:r w:rsidR="00CB705E" w:rsidRPr="00DB7A0D" w:rsidDel="00DB7A0D">
          <w:rPr>
            <w:b/>
            <w:sz w:val="22"/>
            <w:szCs w:val="20"/>
            <w:lang w:bidi="ko-KR"/>
            <w:rPrChange w:id="235" w:author="oh kassy" w:date="2019-10-03T10:29:00Z">
              <w:rPr>
                <w:b/>
                <w:sz w:val="24"/>
                <w:lang w:bidi="ko-KR"/>
              </w:rPr>
            </w:rPrChange>
          </w:rPr>
          <w:delText>o June</w:delText>
        </w:r>
        <w:r w:rsidR="00FB0986" w:rsidRPr="00DB7A0D" w:rsidDel="00DB7A0D">
          <w:rPr>
            <w:b/>
            <w:sz w:val="22"/>
            <w:szCs w:val="20"/>
            <w:lang w:bidi="ko-KR"/>
            <w:rPrChange w:id="236" w:author="oh kassy" w:date="2019-10-03T10:29:00Z">
              <w:rPr>
                <w:b/>
                <w:sz w:val="24"/>
                <w:lang w:bidi="ko-KR"/>
              </w:rPr>
            </w:rPrChange>
          </w:rPr>
          <w:delText xml:space="preserve"> | </w:delText>
        </w:r>
        <w:r w:rsidR="00FB0986" w:rsidRPr="00DB7A0D" w:rsidDel="00DB7A0D">
          <w:rPr>
            <w:b/>
            <w:sz w:val="22"/>
            <w:szCs w:val="20"/>
            <w:rPrChange w:id="237" w:author="oh kassy" w:date="2019-10-03T10:29:00Z">
              <w:rPr>
                <w:b/>
                <w:sz w:val="24"/>
              </w:rPr>
            </w:rPrChange>
          </w:rPr>
          <w:delText>201</w:delText>
        </w:r>
        <w:r w:rsidR="00CB705E" w:rsidRPr="00DB7A0D" w:rsidDel="00DB7A0D">
          <w:rPr>
            <w:b/>
            <w:sz w:val="22"/>
            <w:szCs w:val="20"/>
            <w:rPrChange w:id="238" w:author="oh kassy" w:date="2019-10-03T10:29:00Z">
              <w:rPr>
                <w:b/>
                <w:sz w:val="24"/>
              </w:rPr>
            </w:rPrChange>
          </w:rPr>
          <w:delText>5</w:delText>
        </w:r>
        <w:r w:rsidR="00FB0986" w:rsidRPr="00DB7A0D" w:rsidDel="00DB7A0D">
          <w:rPr>
            <w:sz w:val="22"/>
            <w:szCs w:val="20"/>
            <w:rPrChange w:id="239" w:author="oh kassy" w:date="2019-10-03T10:29:00Z">
              <w:rPr>
                <w:sz w:val="24"/>
              </w:rPr>
            </w:rPrChange>
          </w:rPr>
          <w:tab/>
        </w:r>
        <w:r w:rsidR="00FB0986" w:rsidRPr="00DB7A0D" w:rsidDel="00DB7A0D">
          <w:rPr>
            <w:sz w:val="22"/>
            <w:szCs w:val="20"/>
            <w:rPrChange w:id="240" w:author="oh kassy" w:date="2019-10-03T10:29:00Z">
              <w:rPr>
                <w:sz w:val="24"/>
              </w:rPr>
            </w:rPrChange>
          </w:rPr>
          <w:tab/>
        </w:r>
        <w:r w:rsidR="00FB0986" w:rsidRPr="00DB7A0D" w:rsidDel="00DB7A0D">
          <w:rPr>
            <w:sz w:val="22"/>
            <w:szCs w:val="20"/>
            <w:rPrChange w:id="241" w:author="oh kassy" w:date="2019-10-03T10:29:00Z">
              <w:rPr>
                <w:sz w:val="24"/>
              </w:rPr>
            </w:rPrChange>
          </w:rPr>
          <w:tab/>
        </w:r>
        <w:r w:rsidR="00FB0986" w:rsidRPr="00DB7A0D" w:rsidDel="00DB7A0D">
          <w:rPr>
            <w:b/>
            <w:sz w:val="22"/>
            <w:szCs w:val="20"/>
            <w:rPrChange w:id="242" w:author="oh kassy" w:date="2019-10-03T10:29:00Z">
              <w:rPr>
                <w:b/>
                <w:sz w:val="24"/>
              </w:rPr>
            </w:rPrChange>
          </w:rPr>
          <w:delText>Fuzzy Navel</w:delText>
        </w:r>
        <w:r w:rsidR="00573B50" w:rsidRPr="00DB7A0D" w:rsidDel="00DB7A0D">
          <w:rPr>
            <w:b/>
            <w:sz w:val="22"/>
            <w:szCs w:val="20"/>
            <w:rPrChange w:id="243" w:author="oh kassy" w:date="2019-10-03T10:29:00Z">
              <w:rPr>
                <w:b/>
                <w:sz w:val="24"/>
              </w:rPr>
            </w:rPrChange>
          </w:rPr>
          <w:delText xml:space="preserve"> </w:delText>
        </w:r>
        <w:r w:rsidR="004C1DB4" w:rsidRPr="00DB7A0D" w:rsidDel="00DB7A0D">
          <w:rPr>
            <w:b/>
            <w:sz w:val="22"/>
            <w:szCs w:val="20"/>
            <w:rPrChange w:id="244" w:author="oh kassy" w:date="2019-10-03T10:29:00Z">
              <w:rPr>
                <w:b/>
                <w:sz w:val="24"/>
              </w:rPr>
            </w:rPrChange>
          </w:rPr>
          <w:delText>B</w:delText>
        </w:r>
        <w:r w:rsidR="00573B50" w:rsidRPr="00DB7A0D" w:rsidDel="00DB7A0D">
          <w:rPr>
            <w:b/>
            <w:sz w:val="22"/>
            <w:szCs w:val="20"/>
            <w:rPrChange w:id="245" w:author="oh kassy" w:date="2019-10-03T10:29:00Z">
              <w:rPr>
                <w:b/>
                <w:sz w:val="24"/>
              </w:rPr>
            </w:rPrChange>
          </w:rPr>
          <w:delText>ar</w:delText>
        </w:r>
        <w:r w:rsidR="00FB0986" w:rsidRPr="00DB7A0D" w:rsidDel="00DB7A0D">
          <w:rPr>
            <w:b/>
            <w:sz w:val="22"/>
            <w:szCs w:val="20"/>
            <w:rPrChange w:id="246" w:author="oh kassy" w:date="2019-10-03T10:29:00Z">
              <w:rPr>
                <w:b/>
                <w:sz w:val="24"/>
              </w:rPr>
            </w:rPrChange>
          </w:rPr>
          <w:delText xml:space="preserve"> – Korea</w:delText>
        </w:r>
      </w:del>
    </w:p>
    <w:p w14:paraId="738EDD73" w14:textId="77777777" w:rsidR="00FB0986" w:rsidRPr="00DB7A0D" w:rsidDel="00DB7A0D" w:rsidRDefault="00FB0986">
      <w:pPr>
        <w:spacing w:line="240" w:lineRule="auto"/>
        <w:rPr>
          <w:del w:id="247" w:author="oh kassy" w:date="2019-10-03T10:24:00Z"/>
          <w:sz w:val="20"/>
          <w:szCs w:val="20"/>
          <w:rPrChange w:id="248" w:author="oh kassy" w:date="2019-10-03T10:29:00Z">
            <w:rPr>
              <w:del w:id="249" w:author="oh kassy" w:date="2019-10-03T10:24:00Z"/>
            </w:rPr>
          </w:rPrChange>
        </w:rPr>
        <w:pPrChange w:id="250" w:author="Patron" w:date="2019-06-27T16:46:00Z">
          <w:pPr/>
        </w:pPrChange>
      </w:pPr>
      <w:del w:id="251" w:author="oh kassy" w:date="2019-10-03T10:24:00Z">
        <w:r w:rsidRPr="00DB7A0D" w:rsidDel="00DB7A0D">
          <w:rPr>
            <w:sz w:val="20"/>
            <w:szCs w:val="20"/>
            <w:rPrChange w:id="252" w:author="oh kassy" w:date="2019-10-03T10:29:00Z">
              <w:rPr/>
            </w:rPrChange>
          </w:rPr>
          <w:tab/>
        </w:r>
        <w:r w:rsidRPr="00DB7A0D" w:rsidDel="00DB7A0D">
          <w:rPr>
            <w:sz w:val="20"/>
            <w:szCs w:val="20"/>
            <w:rPrChange w:id="253" w:author="oh kassy" w:date="2019-10-03T10:29:00Z">
              <w:rPr/>
            </w:rPrChange>
          </w:rPr>
          <w:tab/>
        </w:r>
        <w:r w:rsidRPr="00DB7A0D" w:rsidDel="00DB7A0D">
          <w:rPr>
            <w:sz w:val="20"/>
            <w:szCs w:val="20"/>
            <w:rPrChange w:id="254" w:author="oh kassy" w:date="2019-10-03T10:29:00Z">
              <w:rPr/>
            </w:rPrChange>
          </w:rPr>
          <w:tab/>
        </w:r>
        <w:r w:rsidRPr="00DB7A0D" w:rsidDel="00DB7A0D">
          <w:rPr>
            <w:sz w:val="20"/>
            <w:szCs w:val="20"/>
            <w:rPrChange w:id="255" w:author="oh kassy" w:date="2019-10-03T10:29:00Z">
              <w:rPr/>
            </w:rPrChange>
          </w:rPr>
          <w:tab/>
        </w:r>
        <w:r w:rsidRPr="00DB7A0D" w:rsidDel="00DB7A0D">
          <w:rPr>
            <w:sz w:val="20"/>
            <w:szCs w:val="20"/>
            <w:rPrChange w:id="256" w:author="oh kassy" w:date="2019-10-03T10:29:00Z">
              <w:rPr/>
            </w:rPrChange>
          </w:rPr>
          <w:tab/>
        </w:r>
        <w:r w:rsidRPr="00DB7A0D" w:rsidDel="00DB7A0D">
          <w:rPr>
            <w:sz w:val="20"/>
            <w:szCs w:val="20"/>
            <w:rPrChange w:id="257" w:author="oh kassy" w:date="2019-10-03T10:29:00Z">
              <w:rPr/>
            </w:rPrChange>
          </w:rPr>
          <w:tab/>
        </w:r>
        <w:r w:rsidRPr="00DB7A0D" w:rsidDel="00DB7A0D">
          <w:rPr>
            <w:sz w:val="20"/>
            <w:szCs w:val="20"/>
            <w:rPrChange w:id="258" w:author="oh kassy" w:date="2019-10-03T10:29:00Z">
              <w:rPr/>
            </w:rPrChange>
          </w:rPr>
          <w:tab/>
          <w:delText xml:space="preserve">Position: </w:delText>
        </w:r>
        <w:r w:rsidRPr="00DB7A0D" w:rsidDel="00DB7A0D">
          <w:rPr>
            <w:b/>
            <w:sz w:val="20"/>
            <w:szCs w:val="20"/>
            <w:rPrChange w:id="259" w:author="oh kassy" w:date="2019-10-03T10:29:00Z">
              <w:rPr>
                <w:b/>
              </w:rPr>
            </w:rPrChange>
          </w:rPr>
          <w:delText>Flair Bartender</w:delText>
        </w:r>
      </w:del>
    </w:p>
    <w:p w14:paraId="4AD26EF3" w14:textId="77777777" w:rsidR="00B95C25" w:rsidRPr="00DB7A0D" w:rsidDel="00DB6919" w:rsidRDefault="00FB0986">
      <w:pPr>
        <w:pStyle w:val="a"/>
        <w:spacing w:line="240" w:lineRule="auto"/>
        <w:rPr>
          <w:del w:id="260" w:author="Patron" w:date="2019-06-27T16:39:00Z"/>
          <w:sz w:val="20"/>
          <w:szCs w:val="20"/>
          <w:rPrChange w:id="261" w:author="oh kassy" w:date="2019-10-03T10:29:00Z">
            <w:rPr>
              <w:del w:id="262" w:author="Patron" w:date="2019-06-27T16:39:00Z"/>
            </w:rPr>
          </w:rPrChange>
        </w:rPr>
        <w:pPrChange w:id="263" w:author="Patron" w:date="2019-06-27T16:46:00Z">
          <w:pPr>
            <w:pStyle w:val="a"/>
          </w:pPr>
        </w:pPrChange>
      </w:pPr>
      <w:del w:id="264" w:author="Patron" w:date="2019-06-27T16:39:00Z">
        <w:r w:rsidRPr="00DB7A0D" w:rsidDel="00DB6919">
          <w:rPr>
            <w:sz w:val="20"/>
            <w:szCs w:val="20"/>
            <w:rPrChange w:id="265" w:author="oh kassy" w:date="2019-10-03T10:29:00Z">
              <w:rPr/>
            </w:rPrChange>
          </w:rPr>
          <w:delText>Duties</w:delText>
        </w:r>
        <w:r w:rsidRPr="00DB7A0D" w:rsidDel="00DB6919">
          <w:rPr>
            <w:sz w:val="20"/>
            <w:szCs w:val="20"/>
            <w:rPrChange w:id="266" w:author="oh kassy" w:date="2019-10-03T10:29:00Z">
              <w:rPr/>
            </w:rPrChange>
          </w:rPr>
          <w:tab/>
        </w:r>
        <w:r w:rsidRPr="00DB7A0D" w:rsidDel="00DB6919">
          <w:rPr>
            <w:sz w:val="20"/>
            <w:szCs w:val="20"/>
            <w:rPrChange w:id="267" w:author="oh kassy" w:date="2019-10-03T10:29:00Z">
              <w:rPr/>
            </w:rPrChange>
          </w:rPr>
          <w:tab/>
        </w:r>
        <w:r w:rsidRPr="00DB7A0D" w:rsidDel="00DB6919">
          <w:rPr>
            <w:sz w:val="20"/>
            <w:szCs w:val="20"/>
            <w:rPrChange w:id="268" w:author="oh kassy" w:date="2019-10-03T10:29:00Z">
              <w:rPr/>
            </w:rPrChange>
          </w:rPr>
          <w:tab/>
        </w:r>
        <w:r w:rsidRPr="00DB7A0D" w:rsidDel="00DB6919">
          <w:rPr>
            <w:sz w:val="20"/>
            <w:szCs w:val="20"/>
            <w:rPrChange w:id="269" w:author="oh kassy" w:date="2019-10-03T10:29:00Z">
              <w:rPr/>
            </w:rPrChange>
          </w:rPr>
          <w:tab/>
        </w:r>
        <w:r w:rsidRPr="00DB7A0D" w:rsidDel="00DB6919">
          <w:rPr>
            <w:sz w:val="20"/>
            <w:szCs w:val="20"/>
            <w:rPrChange w:id="270" w:author="oh kassy" w:date="2019-10-03T10:29:00Z">
              <w:rPr/>
            </w:rPrChange>
          </w:rPr>
          <w:tab/>
          <w:delText>-Making drink,</w:delText>
        </w:r>
        <w:r w:rsidR="00B95C25" w:rsidRPr="00DB7A0D" w:rsidDel="00DB6919">
          <w:rPr>
            <w:sz w:val="20"/>
            <w:szCs w:val="20"/>
            <w:rPrChange w:id="271" w:author="oh kassy" w:date="2019-10-03T10:29:00Z">
              <w:rPr/>
            </w:rPrChange>
          </w:rPr>
          <w:delText xml:space="preserve"> and simple coffee,</w:delText>
        </w:r>
        <w:r w:rsidRPr="00DB7A0D" w:rsidDel="00DB6919">
          <w:rPr>
            <w:sz w:val="20"/>
            <w:szCs w:val="20"/>
            <w:rPrChange w:id="272" w:author="oh kassy" w:date="2019-10-03T10:29:00Z">
              <w:rPr/>
            </w:rPrChange>
          </w:rPr>
          <w:delText xml:space="preserve"> Create a </w:delText>
        </w:r>
        <w:r w:rsidR="00B95C25" w:rsidRPr="00DB7A0D" w:rsidDel="00DB6919">
          <w:rPr>
            <w:sz w:val="20"/>
            <w:szCs w:val="20"/>
            <w:rPrChange w:id="273" w:author="oh kassy" w:date="2019-10-03T10:29:00Z">
              <w:rPr/>
            </w:rPrChange>
          </w:rPr>
          <w:delText xml:space="preserve">      </w:delText>
        </w:r>
      </w:del>
    </w:p>
    <w:p w14:paraId="05F748F5" w14:textId="77777777" w:rsidR="00B95C25" w:rsidRPr="00DB7A0D" w:rsidDel="00DB6919" w:rsidRDefault="00FB0986">
      <w:pPr>
        <w:pStyle w:val="a"/>
        <w:numPr>
          <w:ilvl w:val="0"/>
          <w:numId w:val="0"/>
        </w:numPr>
        <w:spacing w:line="240" w:lineRule="auto"/>
        <w:ind w:left="4840"/>
        <w:rPr>
          <w:del w:id="274" w:author="Patron" w:date="2019-06-27T16:39:00Z"/>
          <w:sz w:val="20"/>
          <w:szCs w:val="20"/>
          <w:rPrChange w:id="275" w:author="oh kassy" w:date="2019-10-03T10:29:00Z">
            <w:rPr>
              <w:del w:id="276" w:author="Patron" w:date="2019-06-27T16:39:00Z"/>
            </w:rPr>
          </w:rPrChange>
        </w:rPr>
        <w:pPrChange w:id="277" w:author="Patron" w:date="2019-06-27T16:46:00Z">
          <w:pPr>
            <w:pStyle w:val="a"/>
            <w:numPr>
              <w:numId w:val="0"/>
            </w:numPr>
            <w:tabs>
              <w:tab w:val="clear" w:pos="216"/>
            </w:tabs>
            <w:ind w:left="4840" w:firstLine="0"/>
          </w:pPr>
        </w:pPrChange>
      </w:pPr>
      <w:del w:id="278" w:author="Patron" w:date="2019-06-27T16:39:00Z">
        <w:r w:rsidRPr="00DB7A0D" w:rsidDel="00DB6919">
          <w:rPr>
            <w:sz w:val="20"/>
            <w:szCs w:val="20"/>
            <w:rPrChange w:id="279" w:author="oh kassy" w:date="2019-10-03T10:29:00Z">
              <w:rPr/>
            </w:rPrChange>
          </w:rPr>
          <w:delText>variety of shooter</w:delText>
        </w:r>
        <w:r w:rsidR="00B95C25" w:rsidRPr="00DB7A0D" w:rsidDel="00DB6919">
          <w:rPr>
            <w:sz w:val="20"/>
            <w:szCs w:val="20"/>
            <w:rPrChange w:id="280" w:author="oh kassy" w:date="2019-10-03T10:29:00Z">
              <w:rPr/>
            </w:rPrChange>
          </w:rPr>
          <w:delText xml:space="preserve"> </w:delText>
        </w:r>
      </w:del>
    </w:p>
    <w:p w14:paraId="7AB688F6" w14:textId="77777777" w:rsidR="00FB0986" w:rsidRPr="00DB7A0D" w:rsidDel="00DB6919" w:rsidRDefault="00CB705E">
      <w:pPr>
        <w:pStyle w:val="a"/>
        <w:numPr>
          <w:ilvl w:val="0"/>
          <w:numId w:val="0"/>
        </w:numPr>
        <w:spacing w:line="240" w:lineRule="auto"/>
        <w:ind w:leftChars="100" w:left="210" w:firstLineChars="2200" w:firstLine="4400"/>
        <w:rPr>
          <w:del w:id="281" w:author="Patron" w:date="2019-06-27T16:39:00Z"/>
          <w:sz w:val="20"/>
          <w:szCs w:val="20"/>
          <w:rPrChange w:id="282" w:author="oh kassy" w:date="2019-10-03T10:29:00Z">
            <w:rPr>
              <w:del w:id="283" w:author="Patron" w:date="2019-06-27T16:39:00Z"/>
            </w:rPr>
          </w:rPrChange>
        </w:rPr>
        <w:pPrChange w:id="284" w:author="Patron" w:date="2019-06-27T16:46:00Z">
          <w:pPr>
            <w:pStyle w:val="a"/>
            <w:numPr>
              <w:numId w:val="0"/>
            </w:numPr>
            <w:tabs>
              <w:tab w:val="clear" w:pos="216"/>
            </w:tabs>
            <w:ind w:leftChars="100" w:left="210" w:firstLineChars="2200" w:firstLine="4620"/>
          </w:pPr>
        </w:pPrChange>
      </w:pPr>
      <w:del w:id="285" w:author="Patron" w:date="2019-06-27T16:39:00Z">
        <w:r w:rsidRPr="00DB7A0D" w:rsidDel="00DB6919">
          <w:rPr>
            <w:sz w:val="20"/>
            <w:szCs w:val="20"/>
            <w:rPrChange w:id="286" w:author="oh kassy" w:date="2019-10-03T10:29:00Z">
              <w:rPr/>
            </w:rPrChange>
          </w:rPr>
          <w:delText>-Customer management</w:delText>
        </w:r>
      </w:del>
    </w:p>
    <w:p w14:paraId="47B13AC8" w14:textId="77777777" w:rsidR="00CB705E" w:rsidRPr="00DB7A0D" w:rsidDel="00DB6919" w:rsidRDefault="00CB705E">
      <w:pPr>
        <w:pStyle w:val="a"/>
        <w:numPr>
          <w:ilvl w:val="0"/>
          <w:numId w:val="0"/>
        </w:numPr>
        <w:spacing w:line="240" w:lineRule="auto"/>
        <w:ind w:left="5015" w:hanging="215"/>
        <w:rPr>
          <w:del w:id="287" w:author="Patron" w:date="2019-06-27T16:39:00Z"/>
          <w:sz w:val="20"/>
          <w:szCs w:val="20"/>
          <w:rPrChange w:id="288" w:author="oh kassy" w:date="2019-10-03T10:29:00Z">
            <w:rPr>
              <w:del w:id="289" w:author="Patron" w:date="2019-06-27T16:39:00Z"/>
            </w:rPr>
          </w:rPrChange>
        </w:rPr>
        <w:pPrChange w:id="290" w:author="Patron" w:date="2019-06-27T16:46:00Z">
          <w:pPr>
            <w:pStyle w:val="a"/>
            <w:numPr>
              <w:numId w:val="0"/>
            </w:numPr>
            <w:tabs>
              <w:tab w:val="clear" w:pos="216"/>
            </w:tabs>
            <w:ind w:left="5015" w:firstLine="0"/>
          </w:pPr>
        </w:pPrChange>
      </w:pPr>
      <w:del w:id="291" w:author="Patron" w:date="2019-06-27T16:39:00Z">
        <w:r w:rsidRPr="00DB7A0D" w:rsidDel="00DB6919">
          <w:rPr>
            <w:sz w:val="20"/>
            <w:szCs w:val="20"/>
            <w:rPrChange w:id="292" w:author="oh kassy" w:date="2019-10-03T10:29:00Z">
              <w:rPr/>
            </w:rPrChange>
          </w:rPr>
          <w:delText>-Cleaning Bar and support coworker</w:delText>
        </w:r>
      </w:del>
    </w:p>
    <w:p w14:paraId="7528D668" w14:textId="77777777" w:rsidR="00A641D7" w:rsidRPr="00DB7A0D" w:rsidRDefault="00A641D7">
      <w:pPr>
        <w:spacing w:line="240" w:lineRule="auto"/>
        <w:rPr>
          <w:sz w:val="20"/>
          <w:szCs w:val="20"/>
          <w:rPrChange w:id="293" w:author="oh kassy" w:date="2019-10-03T10:29:00Z">
            <w:rPr/>
          </w:rPrChange>
        </w:rPr>
        <w:pPrChange w:id="294" w:author="Patron" w:date="2019-06-27T16:46:00Z">
          <w:pPr>
            <w:pStyle w:val="a"/>
            <w:numPr>
              <w:numId w:val="0"/>
            </w:numPr>
            <w:tabs>
              <w:tab w:val="clear" w:pos="216"/>
            </w:tabs>
            <w:ind w:left="0" w:firstLine="0"/>
          </w:pPr>
        </w:pPrChange>
      </w:pPr>
    </w:p>
    <w:p w14:paraId="3AB6461F" w14:textId="77777777" w:rsidR="00C016F6" w:rsidRPr="00DB7A0D" w:rsidRDefault="00CB705E" w:rsidP="006829B7">
      <w:pPr>
        <w:pStyle w:val="2"/>
        <w:ind w:leftChars="100" w:left="210"/>
        <w:rPr>
          <w:color w:val="auto"/>
          <w:sz w:val="22"/>
          <w:szCs w:val="32"/>
          <w:rPrChange w:id="295" w:author="oh kassy" w:date="2019-10-03T10:29:00Z">
            <w:rPr>
              <w:color w:val="auto"/>
              <w:sz w:val="24"/>
            </w:rPr>
          </w:rPrChange>
        </w:rPr>
      </w:pPr>
      <w:r w:rsidRPr="00DB7A0D">
        <w:rPr>
          <w:b/>
          <w:color w:val="auto"/>
          <w:sz w:val="22"/>
          <w:szCs w:val="32"/>
          <w:lang w:bidi="ko-KR"/>
          <w:rPrChange w:id="296" w:author="oh kassy" w:date="2019-10-03T10:29:00Z">
            <w:rPr>
              <w:b/>
              <w:color w:val="auto"/>
              <w:sz w:val="24"/>
              <w:lang w:bidi="ko-KR"/>
            </w:rPr>
          </w:rPrChange>
        </w:rPr>
        <w:t>March</w:t>
      </w:r>
      <w:r w:rsidR="00A641D7" w:rsidRPr="00DB7A0D">
        <w:rPr>
          <w:b/>
          <w:color w:val="auto"/>
          <w:sz w:val="22"/>
          <w:szCs w:val="32"/>
          <w:lang w:bidi="ko-KR"/>
          <w:rPrChange w:id="297" w:author="oh kassy" w:date="2019-10-03T10:29:00Z">
            <w:rPr>
              <w:b/>
              <w:color w:val="auto"/>
              <w:sz w:val="24"/>
              <w:lang w:bidi="ko-KR"/>
            </w:rPr>
          </w:rPrChange>
        </w:rPr>
        <w:t> | </w:t>
      </w:r>
      <w:r w:rsidRPr="00DB7A0D">
        <w:rPr>
          <w:b/>
          <w:color w:val="auto"/>
          <w:sz w:val="22"/>
          <w:szCs w:val="32"/>
          <w:rPrChange w:id="298" w:author="oh kassy" w:date="2019-10-03T10:29:00Z">
            <w:rPr>
              <w:b/>
              <w:color w:val="auto"/>
              <w:sz w:val="24"/>
            </w:rPr>
          </w:rPrChange>
        </w:rPr>
        <w:t>2016 to January</w:t>
      </w:r>
      <w:r w:rsidR="00A641D7" w:rsidRPr="00DB7A0D">
        <w:rPr>
          <w:b/>
          <w:color w:val="auto"/>
          <w:sz w:val="22"/>
          <w:szCs w:val="32"/>
          <w:lang w:bidi="ko-KR"/>
          <w:rPrChange w:id="299" w:author="oh kassy" w:date="2019-10-03T10:29:00Z">
            <w:rPr>
              <w:b/>
              <w:color w:val="auto"/>
              <w:sz w:val="24"/>
              <w:lang w:bidi="ko-KR"/>
            </w:rPr>
          </w:rPrChange>
        </w:rPr>
        <w:t> | </w:t>
      </w:r>
      <w:r w:rsidR="00573B50" w:rsidRPr="00DB7A0D">
        <w:rPr>
          <w:b/>
          <w:color w:val="auto"/>
          <w:sz w:val="22"/>
          <w:szCs w:val="32"/>
          <w:lang w:bidi="ko-KR"/>
          <w:rPrChange w:id="300" w:author="oh kassy" w:date="2019-10-03T10:29:00Z">
            <w:rPr>
              <w:b/>
              <w:color w:val="auto"/>
              <w:sz w:val="24"/>
              <w:lang w:bidi="ko-KR"/>
            </w:rPr>
          </w:rPrChange>
        </w:rPr>
        <w:t>2018</w:t>
      </w:r>
      <w:r w:rsidR="00C016F6" w:rsidRPr="00DB7A0D">
        <w:rPr>
          <w:color w:val="auto"/>
          <w:sz w:val="22"/>
          <w:szCs w:val="32"/>
          <w:lang w:bidi="ko-KR"/>
          <w:rPrChange w:id="301" w:author="oh kassy" w:date="2019-10-03T10:29:00Z">
            <w:rPr>
              <w:color w:val="auto"/>
              <w:sz w:val="24"/>
              <w:lang w:bidi="ko-KR"/>
            </w:rPr>
          </w:rPrChange>
        </w:rPr>
        <w:tab/>
      </w:r>
      <w:r w:rsidR="00C016F6" w:rsidRPr="00DB7A0D">
        <w:rPr>
          <w:color w:val="auto"/>
          <w:sz w:val="22"/>
          <w:szCs w:val="32"/>
          <w:lang w:bidi="ko-KR"/>
          <w:rPrChange w:id="302" w:author="oh kassy" w:date="2019-10-03T10:29:00Z">
            <w:rPr>
              <w:color w:val="auto"/>
              <w:sz w:val="24"/>
              <w:lang w:bidi="ko-KR"/>
            </w:rPr>
          </w:rPrChange>
        </w:rPr>
        <w:tab/>
      </w:r>
      <w:r w:rsidR="00C016F6" w:rsidRPr="00DB7A0D">
        <w:rPr>
          <w:color w:val="auto"/>
          <w:sz w:val="22"/>
          <w:szCs w:val="32"/>
          <w:lang w:bidi="ko-KR"/>
          <w:rPrChange w:id="303" w:author="oh kassy" w:date="2019-10-03T10:29:00Z">
            <w:rPr>
              <w:color w:val="auto"/>
              <w:sz w:val="24"/>
              <w:lang w:bidi="ko-KR"/>
            </w:rPr>
          </w:rPrChange>
        </w:rPr>
        <w:tab/>
      </w:r>
      <w:r w:rsidR="00C016F6" w:rsidRPr="00DB7A0D">
        <w:rPr>
          <w:b/>
          <w:color w:val="auto"/>
          <w:sz w:val="22"/>
          <w:szCs w:val="32"/>
          <w:rPrChange w:id="304" w:author="oh kassy" w:date="2019-10-03T10:29:00Z">
            <w:rPr>
              <w:b/>
              <w:color w:val="auto"/>
              <w:sz w:val="24"/>
            </w:rPr>
          </w:rPrChange>
        </w:rPr>
        <w:t>Billie Jean</w:t>
      </w:r>
      <w:r w:rsidR="00573B50" w:rsidRPr="00DB7A0D">
        <w:rPr>
          <w:b/>
          <w:color w:val="auto"/>
          <w:sz w:val="22"/>
          <w:szCs w:val="32"/>
          <w:rPrChange w:id="305" w:author="oh kassy" w:date="2019-10-03T10:29:00Z">
            <w:rPr>
              <w:b/>
              <w:color w:val="auto"/>
              <w:sz w:val="24"/>
            </w:rPr>
          </w:rPrChange>
        </w:rPr>
        <w:t xml:space="preserve"> </w:t>
      </w:r>
      <w:r w:rsidR="004C1DB4" w:rsidRPr="00DB7A0D">
        <w:rPr>
          <w:b/>
          <w:color w:val="auto"/>
          <w:sz w:val="22"/>
          <w:szCs w:val="32"/>
          <w:rPrChange w:id="306" w:author="oh kassy" w:date="2019-10-03T10:29:00Z">
            <w:rPr>
              <w:b/>
              <w:color w:val="auto"/>
              <w:sz w:val="24"/>
            </w:rPr>
          </w:rPrChange>
        </w:rPr>
        <w:t>B</w:t>
      </w:r>
      <w:r w:rsidR="00573B50" w:rsidRPr="00DB7A0D">
        <w:rPr>
          <w:b/>
          <w:color w:val="auto"/>
          <w:sz w:val="22"/>
          <w:szCs w:val="32"/>
          <w:rPrChange w:id="307" w:author="oh kassy" w:date="2019-10-03T10:29:00Z">
            <w:rPr>
              <w:b/>
              <w:color w:val="auto"/>
              <w:sz w:val="24"/>
            </w:rPr>
          </w:rPrChange>
        </w:rPr>
        <w:t>ar</w:t>
      </w:r>
      <w:r w:rsidR="00C016F6" w:rsidRPr="00DB7A0D">
        <w:rPr>
          <w:b/>
          <w:color w:val="auto"/>
          <w:sz w:val="22"/>
          <w:szCs w:val="32"/>
          <w:rPrChange w:id="308" w:author="oh kassy" w:date="2019-10-03T10:29:00Z">
            <w:rPr>
              <w:b/>
              <w:color w:val="auto"/>
              <w:sz w:val="24"/>
            </w:rPr>
          </w:rPrChange>
        </w:rPr>
        <w:t xml:space="preserve"> – Korea</w:t>
      </w:r>
    </w:p>
    <w:p w14:paraId="7DACF44A" w14:textId="161A16B6" w:rsidR="00C016F6" w:rsidRDefault="00C016F6" w:rsidP="006829B7">
      <w:pPr>
        <w:ind w:leftChars="100" w:left="210"/>
        <w:rPr>
          <w:b/>
          <w:sz w:val="20"/>
          <w:szCs w:val="20"/>
        </w:rPr>
      </w:pPr>
      <w:r w:rsidRPr="00DB7A0D">
        <w:rPr>
          <w:sz w:val="20"/>
          <w:szCs w:val="20"/>
          <w:rPrChange w:id="309" w:author="oh kassy" w:date="2019-10-03T10:29:00Z">
            <w:rPr/>
          </w:rPrChange>
        </w:rPr>
        <w:tab/>
      </w:r>
      <w:r w:rsidRPr="00DB7A0D">
        <w:rPr>
          <w:sz w:val="20"/>
          <w:szCs w:val="20"/>
          <w:rPrChange w:id="310" w:author="oh kassy" w:date="2019-10-03T10:29:00Z">
            <w:rPr/>
          </w:rPrChange>
        </w:rPr>
        <w:tab/>
      </w:r>
      <w:r w:rsidRPr="00DB7A0D">
        <w:rPr>
          <w:sz w:val="20"/>
          <w:szCs w:val="20"/>
          <w:rPrChange w:id="311" w:author="oh kassy" w:date="2019-10-03T10:29:00Z">
            <w:rPr/>
          </w:rPrChange>
        </w:rPr>
        <w:tab/>
      </w:r>
      <w:r w:rsidRPr="00DB7A0D">
        <w:rPr>
          <w:sz w:val="20"/>
          <w:szCs w:val="20"/>
          <w:rPrChange w:id="312" w:author="oh kassy" w:date="2019-10-03T10:29:00Z">
            <w:rPr/>
          </w:rPrChange>
        </w:rPr>
        <w:tab/>
      </w:r>
      <w:r w:rsidRPr="00DB7A0D">
        <w:rPr>
          <w:sz w:val="20"/>
          <w:szCs w:val="20"/>
          <w:rPrChange w:id="313" w:author="oh kassy" w:date="2019-10-03T10:29:00Z">
            <w:rPr/>
          </w:rPrChange>
        </w:rPr>
        <w:tab/>
      </w:r>
      <w:r w:rsidRPr="00DB7A0D">
        <w:rPr>
          <w:sz w:val="20"/>
          <w:szCs w:val="20"/>
          <w:rPrChange w:id="314" w:author="oh kassy" w:date="2019-10-03T10:29:00Z">
            <w:rPr/>
          </w:rPrChange>
        </w:rPr>
        <w:tab/>
      </w:r>
      <w:r w:rsidRPr="00DB7A0D">
        <w:rPr>
          <w:sz w:val="20"/>
          <w:szCs w:val="20"/>
          <w:rPrChange w:id="315" w:author="oh kassy" w:date="2019-10-03T10:29:00Z">
            <w:rPr/>
          </w:rPrChange>
        </w:rPr>
        <w:tab/>
        <w:t xml:space="preserve">Position: </w:t>
      </w:r>
      <w:r w:rsidRPr="00DB7A0D">
        <w:rPr>
          <w:b/>
          <w:sz w:val="20"/>
          <w:szCs w:val="20"/>
          <w:rPrChange w:id="316" w:author="oh kassy" w:date="2019-10-03T10:29:00Z">
            <w:rPr>
              <w:b/>
            </w:rPr>
          </w:rPrChange>
        </w:rPr>
        <w:t>Bartender</w:t>
      </w:r>
    </w:p>
    <w:p w14:paraId="01E60203" w14:textId="1B337FDE" w:rsidR="00105E05" w:rsidRPr="00105E05" w:rsidDel="00E71366" w:rsidRDefault="00105E05" w:rsidP="006829B7">
      <w:pPr>
        <w:pStyle w:val="2"/>
        <w:ind w:leftChars="100" w:left="210" w:rightChars="100" w:right="210"/>
        <w:rPr>
          <w:ins w:id="317" w:author="Patron" w:date="2019-06-27T16:40:00Z"/>
          <w:del w:id="318" w:author="oh kassy" w:date="2021-03-11T17:45:00Z"/>
          <w:b/>
          <w:color w:val="auto"/>
          <w:sz w:val="20"/>
          <w:szCs w:val="20"/>
          <w:rPrChange w:id="319" w:author="oh kassy" w:date="2019-10-03T10:29:00Z">
            <w:rPr>
              <w:ins w:id="320" w:author="Patron" w:date="2019-06-27T16:40:00Z"/>
              <w:del w:id="321" w:author="oh kassy" w:date="2021-03-11T17:45:00Z"/>
              <w:b/>
            </w:rPr>
          </w:rPrChange>
        </w:rPr>
      </w:pPr>
    </w:p>
    <w:p w14:paraId="6F24C3B3" w14:textId="62E478F0" w:rsidR="00DB6919" w:rsidRPr="00105E05" w:rsidDel="00E71366" w:rsidRDefault="00DB6919" w:rsidP="006829B7">
      <w:pPr>
        <w:pStyle w:val="2"/>
        <w:ind w:leftChars="100" w:left="210" w:rightChars="100" w:right="210"/>
        <w:rPr>
          <w:ins w:id="322" w:author="Patron" w:date="2019-06-27T16:42:00Z"/>
          <w:del w:id="323" w:author="oh kassy" w:date="2021-03-11T17:45:00Z"/>
          <w:b/>
          <w:color w:val="auto"/>
          <w:sz w:val="22"/>
          <w:szCs w:val="20"/>
          <w:lang w:bidi="ko-KR"/>
          <w:rPrChange w:id="324" w:author="oh kassy" w:date="2019-10-03T10:29:00Z">
            <w:rPr>
              <w:ins w:id="325" w:author="Patron" w:date="2019-06-27T16:42:00Z"/>
              <w:del w:id="326" w:author="oh kassy" w:date="2021-03-11T17:45:00Z"/>
              <w:b/>
              <w:sz w:val="24"/>
              <w:lang w:bidi="ko-KR"/>
            </w:rPr>
          </w:rPrChange>
        </w:rPr>
      </w:pPr>
      <w:ins w:id="327" w:author="Patron" w:date="2019-06-27T16:40:00Z">
        <w:del w:id="328" w:author="oh kassy" w:date="2021-03-11T17:45:00Z">
          <w:r w:rsidRPr="00105E05" w:rsidDel="00E71366">
            <w:rPr>
              <w:b/>
              <w:color w:val="auto"/>
              <w:sz w:val="22"/>
              <w:szCs w:val="20"/>
              <w:lang w:bidi="ko-KR"/>
              <w:rPrChange w:id="329" w:author="oh kassy" w:date="2019-10-03T10:29:00Z">
                <w:rPr>
                  <w:b/>
                  <w:sz w:val="24"/>
                  <w:lang w:bidi="ko-KR"/>
                </w:rPr>
              </w:rPrChange>
            </w:rPr>
            <w:delText>March | </w:delText>
          </w:r>
          <w:r w:rsidRPr="00105E05" w:rsidDel="00E71366">
            <w:rPr>
              <w:b/>
              <w:color w:val="auto"/>
              <w:sz w:val="22"/>
              <w:szCs w:val="20"/>
              <w:rPrChange w:id="330" w:author="oh kassy" w:date="2019-10-03T10:29:00Z">
                <w:rPr>
                  <w:b/>
                  <w:sz w:val="24"/>
                </w:rPr>
              </w:rPrChange>
            </w:rPr>
            <w:delText>201</w:delText>
          </w:r>
        </w:del>
      </w:ins>
      <w:ins w:id="331" w:author="Patron" w:date="2019-06-27T16:41:00Z">
        <w:del w:id="332" w:author="oh kassy" w:date="2021-03-11T17:45:00Z">
          <w:r w:rsidRPr="00105E05" w:rsidDel="00E71366">
            <w:rPr>
              <w:b/>
              <w:color w:val="auto"/>
              <w:sz w:val="22"/>
              <w:szCs w:val="20"/>
              <w:rPrChange w:id="333" w:author="oh kassy" w:date="2019-10-03T10:29:00Z">
                <w:rPr>
                  <w:b/>
                  <w:sz w:val="24"/>
                </w:rPr>
              </w:rPrChange>
            </w:rPr>
            <w:delText>8</w:delText>
          </w:r>
        </w:del>
      </w:ins>
      <w:ins w:id="334" w:author="Patron" w:date="2019-06-27T16:40:00Z">
        <w:del w:id="335" w:author="oh kassy" w:date="2021-03-11T17:45:00Z">
          <w:r w:rsidRPr="00105E05" w:rsidDel="00E71366">
            <w:rPr>
              <w:b/>
              <w:color w:val="auto"/>
              <w:sz w:val="22"/>
              <w:szCs w:val="20"/>
              <w:rPrChange w:id="336" w:author="oh kassy" w:date="2019-10-03T10:29:00Z">
                <w:rPr>
                  <w:b/>
                  <w:sz w:val="24"/>
                </w:rPr>
              </w:rPrChange>
            </w:rPr>
            <w:delText xml:space="preserve"> to August</w:delText>
          </w:r>
          <w:r w:rsidRPr="00105E05" w:rsidDel="00E71366">
            <w:rPr>
              <w:b/>
              <w:color w:val="auto"/>
              <w:sz w:val="22"/>
              <w:szCs w:val="20"/>
              <w:lang w:bidi="ko-KR"/>
              <w:rPrChange w:id="337" w:author="oh kassy" w:date="2019-10-03T10:29:00Z">
                <w:rPr>
                  <w:b/>
                  <w:sz w:val="24"/>
                  <w:lang w:bidi="ko-KR"/>
                </w:rPr>
              </w:rPrChange>
            </w:rPr>
            <w:delText> | 2018</w:delText>
          </w:r>
        </w:del>
      </w:ins>
      <w:ins w:id="338" w:author="Patron" w:date="2019-06-27T16:41:00Z">
        <w:del w:id="339" w:author="oh kassy" w:date="2021-03-11T17:45:00Z">
          <w:r w:rsidRPr="00105E05" w:rsidDel="00E71366">
            <w:rPr>
              <w:b/>
              <w:color w:val="auto"/>
              <w:sz w:val="22"/>
              <w:szCs w:val="20"/>
              <w:lang w:bidi="ko-KR"/>
              <w:rPrChange w:id="340" w:author="oh kassy" w:date="2019-10-03T10:29:00Z">
                <w:rPr>
                  <w:b/>
                  <w:sz w:val="24"/>
                  <w:lang w:bidi="ko-KR"/>
                </w:rPr>
              </w:rPrChange>
            </w:rPr>
            <w:tab/>
          </w:r>
          <w:r w:rsidRPr="00105E05" w:rsidDel="00E71366">
            <w:rPr>
              <w:b/>
              <w:color w:val="auto"/>
              <w:sz w:val="22"/>
              <w:szCs w:val="20"/>
              <w:lang w:bidi="ko-KR"/>
              <w:rPrChange w:id="341" w:author="oh kassy" w:date="2019-10-03T10:29:00Z">
                <w:rPr>
                  <w:b/>
                  <w:sz w:val="24"/>
                  <w:lang w:bidi="ko-KR"/>
                </w:rPr>
              </w:rPrChange>
            </w:rPr>
            <w:tab/>
          </w:r>
          <w:r w:rsidRPr="00105E05" w:rsidDel="00E71366">
            <w:rPr>
              <w:b/>
              <w:color w:val="auto"/>
              <w:sz w:val="22"/>
              <w:szCs w:val="20"/>
              <w:lang w:bidi="ko-KR"/>
              <w:rPrChange w:id="342" w:author="oh kassy" w:date="2019-10-03T10:29:00Z">
                <w:rPr>
                  <w:b/>
                  <w:sz w:val="24"/>
                  <w:lang w:bidi="ko-KR"/>
                </w:rPr>
              </w:rPrChange>
            </w:rPr>
            <w:tab/>
            <w:delText>Iki Sushi – AU</w:delText>
          </w:r>
        </w:del>
      </w:ins>
    </w:p>
    <w:p w14:paraId="44DC0064" w14:textId="4296B1A1" w:rsidR="00DB6919" w:rsidRPr="00105E05" w:rsidRDefault="00DB6919">
      <w:pPr>
        <w:pStyle w:val="2"/>
        <w:ind w:leftChars="100" w:left="210"/>
        <w:rPr>
          <w:ins w:id="343" w:author="Patron" w:date="2019-06-27T16:44:00Z"/>
          <w:b/>
          <w:sz w:val="20"/>
          <w:szCs w:val="20"/>
          <w:rPrChange w:id="344" w:author="oh kassy" w:date="2019-10-03T10:29:00Z">
            <w:rPr>
              <w:ins w:id="345" w:author="Patron" w:date="2019-06-27T16:44:00Z"/>
              <w:b/>
              <w:sz w:val="24"/>
              <w:lang w:bidi="ko-KR"/>
            </w:rPr>
          </w:rPrChange>
        </w:rPr>
        <w:pPrChange w:id="346" w:author="Patron" w:date="2019-06-27T16:45:00Z">
          <w:pPr>
            <w:spacing w:after="0" w:line="240" w:lineRule="auto"/>
          </w:pPr>
        </w:pPrChange>
      </w:pPr>
      <w:ins w:id="347" w:author="Patron" w:date="2019-06-27T16:42:00Z">
        <w:del w:id="348" w:author="oh kassy" w:date="2021-03-11T17:45:00Z">
          <w:r w:rsidRPr="00105E05" w:rsidDel="00E71366">
            <w:rPr>
              <w:color w:val="auto"/>
              <w:sz w:val="20"/>
              <w:szCs w:val="20"/>
              <w:rPrChange w:id="349" w:author="oh kassy" w:date="2019-10-03T10:29:00Z">
                <w:rPr/>
              </w:rPrChange>
            </w:rPr>
            <w:tab/>
          </w:r>
          <w:r w:rsidRPr="00105E05" w:rsidDel="00E71366">
            <w:rPr>
              <w:color w:val="auto"/>
              <w:sz w:val="20"/>
              <w:szCs w:val="20"/>
              <w:rPrChange w:id="350" w:author="oh kassy" w:date="2019-10-03T10:29:00Z">
                <w:rPr/>
              </w:rPrChange>
            </w:rPr>
            <w:tab/>
          </w:r>
          <w:r w:rsidRPr="00105E05" w:rsidDel="00E71366">
            <w:rPr>
              <w:color w:val="auto"/>
              <w:sz w:val="20"/>
              <w:szCs w:val="20"/>
              <w:rPrChange w:id="351" w:author="oh kassy" w:date="2019-10-03T10:29:00Z">
                <w:rPr/>
              </w:rPrChange>
            </w:rPr>
            <w:tab/>
          </w:r>
          <w:r w:rsidRPr="00105E05" w:rsidDel="00E71366">
            <w:rPr>
              <w:color w:val="auto"/>
              <w:sz w:val="20"/>
              <w:szCs w:val="20"/>
              <w:rPrChange w:id="352" w:author="oh kassy" w:date="2019-10-03T10:29:00Z">
                <w:rPr/>
              </w:rPrChange>
            </w:rPr>
            <w:tab/>
          </w:r>
          <w:r w:rsidRPr="00105E05" w:rsidDel="00E71366">
            <w:rPr>
              <w:color w:val="auto"/>
              <w:sz w:val="20"/>
              <w:szCs w:val="20"/>
              <w:rPrChange w:id="353" w:author="oh kassy" w:date="2019-10-03T10:29:00Z">
                <w:rPr/>
              </w:rPrChange>
            </w:rPr>
            <w:tab/>
          </w:r>
          <w:r w:rsidRPr="00105E05" w:rsidDel="00E71366">
            <w:rPr>
              <w:color w:val="auto"/>
              <w:sz w:val="20"/>
              <w:szCs w:val="20"/>
              <w:rPrChange w:id="354" w:author="oh kassy" w:date="2019-10-03T10:29:00Z">
                <w:rPr/>
              </w:rPrChange>
            </w:rPr>
            <w:tab/>
          </w:r>
          <w:r w:rsidRPr="00105E05" w:rsidDel="00E71366">
            <w:rPr>
              <w:color w:val="auto"/>
              <w:sz w:val="20"/>
              <w:szCs w:val="20"/>
              <w:rPrChange w:id="355" w:author="oh kassy" w:date="2019-10-03T10:29:00Z">
                <w:rPr/>
              </w:rPrChange>
            </w:rPr>
            <w:tab/>
            <w:delText xml:space="preserve">Position: </w:delText>
          </w:r>
          <w:r w:rsidRPr="00105E05" w:rsidDel="00E71366">
            <w:rPr>
              <w:b/>
              <w:color w:val="auto"/>
              <w:sz w:val="20"/>
              <w:szCs w:val="20"/>
              <w:rPrChange w:id="356" w:author="oh kassy" w:date="2019-10-03T10:29:00Z">
                <w:rPr>
                  <w:b/>
                </w:rPr>
              </w:rPrChange>
            </w:rPr>
            <w:delText>All rounder (cook, waitress)</w:delText>
          </w:r>
        </w:del>
      </w:ins>
      <w:ins w:id="357" w:author="Patron" w:date="2019-06-27T16:45:00Z">
        <w:r w:rsidRPr="00105E05">
          <w:rPr>
            <w:b/>
            <w:color w:val="auto"/>
            <w:sz w:val="22"/>
            <w:szCs w:val="20"/>
            <w:lang w:bidi="ko-KR"/>
            <w:rPrChange w:id="358" w:author="oh kassy" w:date="2019-10-03T10:29:00Z">
              <w:rPr>
                <w:b/>
                <w:sz w:val="24"/>
                <w:lang w:bidi="ko-KR"/>
              </w:rPr>
            </w:rPrChange>
          </w:rPr>
          <w:t>October</w:t>
        </w:r>
      </w:ins>
      <w:ins w:id="359" w:author="Patron" w:date="2019-06-27T16:44:00Z">
        <w:r w:rsidRPr="00105E05">
          <w:rPr>
            <w:b/>
            <w:color w:val="auto"/>
            <w:sz w:val="22"/>
            <w:szCs w:val="20"/>
            <w:lang w:bidi="ko-KR"/>
            <w:rPrChange w:id="360" w:author="oh kassy" w:date="2019-10-03T10:29:00Z">
              <w:rPr>
                <w:b/>
                <w:sz w:val="24"/>
                <w:lang w:bidi="ko-KR"/>
              </w:rPr>
            </w:rPrChange>
          </w:rPr>
          <w:t> | </w:t>
        </w:r>
        <w:r w:rsidRPr="00105E05">
          <w:rPr>
            <w:b/>
            <w:color w:val="auto"/>
            <w:sz w:val="22"/>
            <w:szCs w:val="20"/>
            <w:rPrChange w:id="361" w:author="oh kassy" w:date="2019-10-03T10:29:00Z">
              <w:rPr>
                <w:b/>
                <w:sz w:val="24"/>
              </w:rPr>
            </w:rPrChange>
          </w:rPr>
          <w:t>2018 to June</w:t>
        </w:r>
        <w:r w:rsidRPr="00105E05">
          <w:rPr>
            <w:b/>
            <w:color w:val="auto"/>
            <w:sz w:val="22"/>
            <w:szCs w:val="20"/>
            <w:lang w:bidi="ko-KR"/>
            <w:rPrChange w:id="362" w:author="oh kassy" w:date="2019-10-03T10:29:00Z">
              <w:rPr>
                <w:b/>
                <w:sz w:val="24"/>
                <w:lang w:bidi="ko-KR"/>
              </w:rPr>
            </w:rPrChange>
          </w:rPr>
          <w:t> | 2019</w:t>
        </w:r>
        <w:r w:rsidRPr="00105E05">
          <w:rPr>
            <w:b/>
            <w:color w:val="auto"/>
            <w:sz w:val="22"/>
            <w:szCs w:val="20"/>
            <w:lang w:bidi="ko-KR"/>
            <w:rPrChange w:id="363" w:author="oh kassy" w:date="2019-10-03T10:29:00Z">
              <w:rPr>
                <w:b/>
                <w:sz w:val="24"/>
                <w:lang w:bidi="ko-KR"/>
              </w:rPr>
            </w:rPrChange>
          </w:rPr>
          <w:tab/>
        </w:r>
        <w:r w:rsidRPr="00105E05">
          <w:rPr>
            <w:b/>
            <w:color w:val="auto"/>
            <w:sz w:val="22"/>
            <w:szCs w:val="20"/>
            <w:lang w:bidi="ko-KR"/>
            <w:rPrChange w:id="364" w:author="oh kassy" w:date="2019-10-03T10:29:00Z">
              <w:rPr>
                <w:b/>
                <w:sz w:val="24"/>
                <w:lang w:bidi="ko-KR"/>
              </w:rPr>
            </w:rPrChange>
          </w:rPr>
          <w:tab/>
        </w:r>
        <w:r w:rsidRPr="00105E05">
          <w:rPr>
            <w:b/>
            <w:color w:val="auto"/>
            <w:sz w:val="22"/>
            <w:szCs w:val="20"/>
            <w:lang w:bidi="ko-KR"/>
            <w:rPrChange w:id="365" w:author="oh kassy" w:date="2019-10-03T10:29:00Z">
              <w:rPr>
                <w:b/>
                <w:sz w:val="24"/>
                <w:lang w:bidi="ko-KR"/>
              </w:rPr>
            </w:rPrChange>
          </w:rPr>
          <w:tab/>
          <w:t>Banana farm – AU</w:t>
        </w:r>
      </w:ins>
    </w:p>
    <w:p w14:paraId="4707CE13" w14:textId="77777777" w:rsidR="00DB7A0D" w:rsidRPr="00DB7A0D" w:rsidRDefault="00DB6919">
      <w:pPr>
        <w:spacing w:after="0"/>
        <w:ind w:leftChars="100" w:left="210"/>
        <w:rPr>
          <w:ins w:id="366" w:author="oh kassy" w:date="2019-10-03T10:24:00Z"/>
          <w:b/>
          <w:sz w:val="20"/>
          <w:szCs w:val="20"/>
          <w:rPrChange w:id="367" w:author="oh kassy" w:date="2019-10-03T10:29:00Z">
            <w:rPr>
              <w:ins w:id="368" w:author="oh kassy" w:date="2019-10-03T10:24:00Z"/>
            </w:rPr>
          </w:rPrChange>
        </w:rPr>
        <w:pPrChange w:id="369" w:author="oh kassy" w:date="2019-10-03T10:24:00Z">
          <w:pPr>
            <w:spacing w:line="240" w:lineRule="auto"/>
          </w:pPr>
        </w:pPrChange>
      </w:pPr>
      <w:ins w:id="370" w:author="Patron" w:date="2019-06-27T16:44:00Z">
        <w:r w:rsidRPr="00DB7A0D">
          <w:rPr>
            <w:sz w:val="20"/>
            <w:szCs w:val="20"/>
            <w:rPrChange w:id="371" w:author="oh kassy" w:date="2019-10-03T10:29:00Z">
              <w:rPr/>
            </w:rPrChange>
          </w:rPr>
          <w:tab/>
        </w:r>
        <w:r w:rsidRPr="00DB7A0D">
          <w:rPr>
            <w:sz w:val="20"/>
            <w:szCs w:val="20"/>
            <w:rPrChange w:id="372" w:author="oh kassy" w:date="2019-10-03T10:29:00Z">
              <w:rPr/>
            </w:rPrChange>
          </w:rPr>
          <w:tab/>
        </w:r>
        <w:r w:rsidRPr="00DB7A0D">
          <w:rPr>
            <w:sz w:val="20"/>
            <w:szCs w:val="20"/>
            <w:rPrChange w:id="373" w:author="oh kassy" w:date="2019-10-03T10:29:00Z">
              <w:rPr/>
            </w:rPrChange>
          </w:rPr>
          <w:tab/>
        </w:r>
        <w:r w:rsidRPr="00DB7A0D">
          <w:rPr>
            <w:sz w:val="20"/>
            <w:szCs w:val="20"/>
            <w:rPrChange w:id="374" w:author="oh kassy" w:date="2019-10-03T10:29:00Z">
              <w:rPr/>
            </w:rPrChange>
          </w:rPr>
          <w:tab/>
        </w:r>
        <w:r w:rsidRPr="00DB7A0D">
          <w:rPr>
            <w:sz w:val="20"/>
            <w:szCs w:val="20"/>
            <w:rPrChange w:id="375" w:author="oh kassy" w:date="2019-10-03T10:29:00Z">
              <w:rPr/>
            </w:rPrChange>
          </w:rPr>
          <w:tab/>
        </w:r>
        <w:r w:rsidRPr="00DB7A0D">
          <w:rPr>
            <w:sz w:val="20"/>
            <w:szCs w:val="20"/>
            <w:rPrChange w:id="376" w:author="oh kassy" w:date="2019-10-03T10:29:00Z">
              <w:rPr/>
            </w:rPrChange>
          </w:rPr>
          <w:tab/>
        </w:r>
        <w:r w:rsidRPr="00DB7A0D">
          <w:rPr>
            <w:sz w:val="20"/>
            <w:szCs w:val="20"/>
            <w:rPrChange w:id="377" w:author="oh kassy" w:date="2019-10-03T10:29:00Z">
              <w:rPr/>
            </w:rPrChange>
          </w:rPr>
          <w:tab/>
          <w:t xml:space="preserve">Position: </w:t>
        </w:r>
        <w:r w:rsidRPr="00DB7A0D">
          <w:rPr>
            <w:b/>
            <w:sz w:val="20"/>
            <w:szCs w:val="20"/>
            <w:rPrChange w:id="378" w:author="oh kassy" w:date="2019-10-03T10:29:00Z">
              <w:rPr>
                <w:b/>
              </w:rPr>
            </w:rPrChange>
          </w:rPr>
          <w:t>Farm hand</w:t>
        </w:r>
      </w:ins>
    </w:p>
    <w:p w14:paraId="11798F43" w14:textId="312502AD" w:rsidR="00DB7A0D" w:rsidRDefault="00DB7A0D" w:rsidP="006829B7">
      <w:pPr>
        <w:pStyle w:val="2"/>
        <w:spacing w:line="16" w:lineRule="atLeast"/>
        <w:ind w:leftChars="100" w:left="210"/>
        <w:rPr>
          <w:ins w:id="379" w:author="oh kassy" w:date="2021-03-11T17:47:00Z"/>
          <w:b/>
          <w:color w:val="auto"/>
          <w:sz w:val="22"/>
          <w:szCs w:val="32"/>
        </w:rPr>
      </w:pPr>
      <w:ins w:id="380" w:author="oh kassy" w:date="2019-10-03T10:24:00Z">
        <w:r w:rsidRPr="00DB7A0D">
          <w:rPr>
            <w:b/>
            <w:color w:val="auto"/>
            <w:sz w:val="22"/>
            <w:szCs w:val="32"/>
            <w:rPrChange w:id="381" w:author="oh kassy" w:date="2019-10-03T10:29:00Z">
              <w:rPr>
                <w:b/>
                <w:color w:val="auto"/>
                <w:sz w:val="24"/>
              </w:rPr>
            </w:rPrChange>
          </w:rPr>
          <w:t xml:space="preserve">July </w:t>
        </w:r>
        <w:r w:rsidRPr="00DB7A0D">
          <w:rPr>
            <w:b/>
            <w:color w:val="auto"/>
            <w:sz w:val="22"/>
            <w:szCs w:val="32"/>
            <w:lang w:bidi="ko-KR"/>
            <w:rPrChange w:id="382" w:author="oh kassy" w:date="2019-10-03T10:29:00Z">
              <w:rPr>
                <w:b/>
                <w:color w:val="auto"/>
                <w:sz w:val="24"/>
                <w:lang w:bidi="ko-KR"/>
              </w:rPr>
            </w:rPrChange>
          </w:rPr>
          <w:t xml:space="preserve">| 2019 to </w:t>
        </w:r>
        <w:del w:id="383" w:author="oh kassy" w:date="2021-03-11T17:46:00Z">
          <w:r w:rsidRPr="00DB7A0D" w:rsidDel="00957A76">
            <w:rPr>
              <w:b/>
              <w:color w:val="auto"/>
              <w:sz w:val="22"/>
              <w:szCs w:val="32"/>
              <w:lang w:bidi="ko-KR"/>
              <w:rPrChange w:id="384" w:author="oh kassy" w:date="2019-10-03T10:29:00Z">
                <w:rPr>
                  <w:b/>
                  <w:color w:val="auto"/>
                  <w:sz w:val="24"/>
                  <w:lang w:bidi="ko-KR"/>
                </w:rPr>
              </w:rPrChange>
            </w:rPr>
            <w:delText>September</w:delText>
          </w:r>
        </w:del>
      </w:ins>
      <w:ins w:id="385" w:author="oh kassy" w:date="2021-03-11T17:46:00Z">
        <w:r w:rsidR="00957A76">
          <w:rPr>
            <w:b/>
            <w:color w:val="auto"/>
            <w:sz w:val="22"/>
            <w:szCs w:val="32"/>
            <w:lang w:bidi="ko-KR"/>
          </w:rPr>
          <w:t>Jan</w:t>
        </w:r>
      </w:ins>
      <w:ins w:id="386" w:author="oh kassy" w:date="2019-10-03T10:26:00Z">
        <w:r w:rsidRPr="00DB7A0D">
          <w:rPr>
            <w:b/>
            <w:color w:val="auto"/>
            <w:sz w:val="22"/>
            <w:szCs w:val="32"/>
            <w:lang w:bidi="ko-KR"/>
            <w:rPrChange w:id="387" w:author="oh kassy" w:date="2019-10-03T10:29:00Z">
              <w:rPr>
                <w:b/>
                <w:color w:val="auto"/>
                <w:sz w:val="24"/>
                <w:lang w:bidi="ko-KR"/>
              </w:rPr>
            </w:rPrChange>
          </w:rPr>
          <w:t xml:space="preserve"> </w:t>
        </w:r>
      </w:ins>
      <w:ins w:id="388" w:author="oh kassy" w:date="2019-10-03T10:24:00Z">
        <w:r w:rsidRPr="00DB7A0D">
          <w:rPr>
            <w:b/>
            <w:color w:val="auto"/>
            <w:sz w:val="22"/>
            <w:szCs w:val="32"/>
            <w:lang w:bidi="ko-KR"/>
            <w:rPrChange w:id="389" w:author="oh kassy" w:date="2019-10-03T10:29:00Z">
              <w:rPr>
                <w:b/>
                <w:color w:val="auto"/>
                <w:sz w:val="24"/>
                <w:lang w:bidi="ko-KR"/>
              </w:rPr>
            </w:rPrChange>
          </w:rPr>
          <w:t>| </w:t>
        </w:r>
      </w:ins>
      <w:ins w:id="390" w:author="oh kassy" w:date="2019-10-03T10:25:00Z">
        <w:r w:rsidRPr="00DB7A0D">
          <w:rPr>
            <w:b/>
            <w:color w:val="auto"/>
            <w:sz w:val="22"/>
            <w:szCs w:val="32"/>
            <w:rPrChange w:id="391" w:author="oh kassy" w:date="2019-10-03T10:29:00Z">
              <w:rPr>
                <w:b/>
                <w:color w:val="auto"/>
                <w:sz w:val="24"/>
              </w:rPr>
            </w:rPrChange>
          </w:rPr>
          <w:t>20</w:t>
        </w:r>
      </w:ins>
      <w:ins w:id="392" w:author="oh kassy" w:date="2021-03-11T17:46:00Z">
        <w:r w:rsidR="00957A76">
          <w:rPr>
            <w:b/>
            <w:color w:val="auto"/>
            <w:sz w:val="22"/>
            <w:szCs w:val="32"/>
          </w:rPr>
          <w:t>20</w:t>
        </w:r>
      </w:ins>
      <w:ins w:id="393" w:author="oh kassy" w:date="2019-10-03T10:25:00Z">
        <w:del w:id="394" w:author="oh kassy" w:date="2021-03-11T17:46:00Z">
          <w:r w:rsidRPr="00DB7A0D" w:rsidDel="00957A76">
            <w:rPr>
              <w:b/>
              <w:color w:val="auto"/>
              <w:sz w:val="22"/>
              <w:szCs w:val="32"/>
              <w:rPrChange w:id="395" w:author="oh kassy" w:date="2019-10-03T10:29:00Z">
                <w:rPr>
                  <w:b/>
                  <w:color w:val="auto"/>
                  <w:sz w:val="24"/>
                </w:rPr>
              </w:rPrChange>
            </w:rPr>
            <w:delText>19</w:delText>
          </w:r>
        </w:del>
      </w:ins>
      <w:ins w:id="396" w:author="oh kassy" w:date="2019-10-03T10:24:00Z">
        <w:r w:rsidRPr="00DB7A0D">
          <w:rPr>
            <w:color w:val="auto"/>
            <w:sz w:val="22"/>
            <w:szCs w:val="32"/>
            <w:rPrChange w:id="397" w:author="oh kassy" w:date="2019-10-03T10:29:00Z">
              <w:rPr>
                <w:color w:val="auto"/>
                <w:sz w:val="24"/>
              </w:rPr>
            </w:rPrChange>
          </w:rPr>
          <w:tab/>
        </w:r>
        <w:r w:rsidRPr="00DB7A0D">
          <w:rPr>
            <w:color w:val="auto"/>
            <w:sz w:val="22"/>
            <w:szCs w:val="32"/>
            <w:rPrChange w:id="398" w:author="oh kassy" w:date="2019-10-03T10:29:00Z">
              <w:rPr>
                <w:color w:val="auto"/>
                <w:sz w:val="24"/>
              </w:rPr>
            </w:rPrChange>
          </w:rPr>
          <w:tab/>
        </w:r>
        <w:r w:rsidRPr="00DB7A0D">
          <w:rPr>
            <w:color w:val="auto"/>
            <w:sz w:val="22"/>
            <w:szCs w:val="32"/>
            <w:rPrChange w:id="399" w:author="oh kassy" w:date="2019-10-03T10:29:00Z">
              <w:rPr>
                <w:color w:val="auto"/>
                <w:sz w:val="24"/>
              </w:rPr>
            </w:rPrChange>
          </w:rPr>
          <w:tab/>
        </w:r>
      </w:ins>
      <w:ins w:id="400" w:author="oh kassy" w:date="2021-03-11T17:46:00Z">
        <w:r w:rsidR="00957A76">
          <w:rPr>
            <w:color w:val="auto"/>
            <w:sz w:val="22"/>
            <w:szCs w:val="32"/>
          </w:rPr>
          <w:tab/>
        </w:r>
      </w:ins>
      <w:ins w:id="401" w:author="oh kassy" w:date="2019-10-03T10:25:00Z">
        <w:r w:rsidRPr="00DB7A0D">
          <w:rPr>
            <w:b/>
            <w:color w:val="auto"/>
            <w:sz w:val="22"/>
            <w:szCs w:val="32"/>
            <w:rPrChange w:id="402" w:author="oh kassy" w:date="2019-10-03T10:29:00Z">
              <w:rPr>
                <w:b/>
                <w:color w:val="auto"/>
                <w:sz w:val="24"/>
              </w:rPr>
            </w:rPrChange>
          </w:rPr>
          <w:t xml:space="preserve">Melbourne </w:t>
        </w:r>
        <w:proofErr w:type="spellStart"/>
        <w:r w:rsidRPr="00DB7A0D">
          <w:rPr>
            <w:b/>
            <w:color w:val="auto"/>
            <w:sz w:val="22"/>
            <w:szCs w:val="32"/>
            <w:rPrChange w:id="403" w:author="oh kassy" w:date="2019-10-03T10:29:00Z">
              <w:rPr>
                <w:b/>
                <w:color w:val="auto"/>
                <w:sz w:val="24"/>
              </w:rPr>
            </w:rPrChange>
          </w:rPr>
          <w:t>Bornga</w:t>
        </w:r>
      </w:ins>
      <w:proofErr w:type="spellEnd"/>
      <w:r w:rsidR="00CF621C">
        <w:rPr>
          <w:b/>
          <w:color w:val="auto"/>
          <w:sz w:val="22"/>
          <w:szCs w:val="32"/>
        </w:rPr>
        <w:t xml:space="preserve"> </w:t>
      </w:r>
      <w:ins w:id="404" w:author="Patron" w:date="2019-06-27T16:44:00Z">
        <w:r w:rsidR="00CF621C" w:rsidRPr="00CF621C">
          <w:rPr>
            <w:b/>
            <w:color w:val="auto"/>
            <w:sz w:val="22"/>
            <w:szCs w:val="20"/>
            <w:lang w:bidi="ko-KR"/>
            <w:rPrChange w:id="405" w:author="oh kassy" w:date="2019-10-03T10:29:00Z">
              <w:rPr>
                <w:b/>
                <w:sz w:val="24"/>
                <w:lang w:bidi="ko-KR"/>
              </w:rPr>
            </w:rPrChange>
          </w:rPr>
          <w:t>–</w:t>
        </w:r>
      </w:ins>
      <w:ins w:id="406" w:author="oh kassy" w:date="2019-10-03T10:25:00Z">
        <w:r w:rsidRPr="00CF621C">
          <w:rPr>
            <w:b/>
            <w:color w:val="auto"/>
            <w:sz w:val="22"/>
            <w:szCs w:val="32"/>
            <w:rPrChange w:id="407" w:author="oh kassy" w:date="2019-10-03T10:29:00Z">
              <w:rPr>
                <w:b/>
                <w:color w:val="auto"/>
                <w:sz w:val="24"/>
              </w:rPr>
            </w:rPrChange>
          </w:rPr>
          <w:t xml:space="preserve"> </w:t>
        </w:r>
        <w:r w:rsidRPr="00DB7A0D">
          <w:rPr>
            <w:b/>
            <w:color w:val="auto"/>
            <w:sz w:val="22"/>
            <w:szCs w:val="32"/>
            <w:rPrChange w:id="408" w:author="oh kassy" w:date="2019-10-03T10:29:00Z">
              <w:rPr>
                <w:b/>
                <w:color w:val="auto"/>
                <w:sz w:val="24"/>
              </w:rPr>
            </w:rPrChange>
          </w:rPr>
          <w:t>AU</w:t>
        </w:r>
      </w:ins>
    </w:p>
    <w:p w14:paraId="03D98895" w14:textId="3055F089" w:rsidR="00E51EBE" w:rsidRDefault="00E51EBE">
      <w:pPr>
        <w:spacing w:line="216" w:lineRule="auto"/>
        <w:ind w:left="4800" w:firstLine="800"/>
        <w:rPr>
          <w:ins w:id="409" w:author="oh kassy" w:date="2021-03-11T17:47:00Z"/>
          <w:b/>
          <w:sz w:val="22"/>
          <w:szCs w:val="32"/>
        </w:rPr>
        <w:pPrChange w:id="410" w:author="oh kassy" w:date="2021-03-11T17:52:00Z">
          <w:pPr/>
        </w:pPrChange>
      </w:pPr>
      <w:proofErr w:type="spellStart"/>
      <w:ins w:id="411" w:author="oh kassy" w:date="2021-03-11T17:48:00Z">
        <w:r>
          <w:rPr>
            <w:b/>
            <w:sz w:val="22"/>
            <w:szCs w:val="32"/>
          </w:rPr>
          <w:t>Arbory</w:t>
        </w:r>
        <w:proofErr w:type="spellEnd"/>
        <w:r>
          <w:rPr>
            <w:b/>
            <w:sz w:val="22"/>
            <w:szCs w:val="32"/>
          </w:rPr>
          <w:t xml:space="preserve"> Afloat</w:t>
        </w:r>
      </w:ins>
      <w:r w:rsidR="00CF621C">
        <w:rPr>
          <w:b/>
          <w:sz w:val="22"/>
          <w:szCs w:val="32"/>
        </w:rPr>
        <w:t xml:space="preserve"> </w:t>
      </w:r>
      <w:ins w:id="412" w:author="Patron" w:date="2019-06-27T16:44:00Z">
        <w:r w:rsidR="00CF621C" w:rsidRPr="00DB7A0D">
          <w:rPr>
            <w:b/>
            <w:sz w:val="22"/>
            <w:szCs w:val="20"/>
            <w:lang w:bidi="ko-KR"/>
            <w:rPrChange w:id="413" w:author="oh kassy" w:date="2019-10-03T10:29:00Z">
              <w:rPr>
                <w:b/>
                <w:sz w:val="24"/>
                <w:lang w:bidi="ko-KR"/>
              </w:rPr>
            </w:rPrChange>
          </w:rPr>
          <w:t>–</w:t>
        </w:r>
      </w:ins>
      <w:r w:rsidR="00CF621C">
        <w:rPr>
          <w:b/>
          <w:sz w:val="22"/>
          <w:szCs w:val="20"/>
          <w:lang w:bidi="ko-KR"/>
        </w:rPr>
        <w:t xml:space="preserve"> </w:t>
      </w:r>
      <w:ins w:id="414" w:author="oh kassy" w:date="2021-03-11T17:47:00Z">
        <w:r w:rsidRPr="00334603">
          <w:rPr>
            <w:b/>
            <w:sz w:val="22"/>
            <w:szCs w:val="32"/>
          </w:rPr>
          <w:t>AU</w:t>
        </w:r>
      </w:ins>
    </w:p>
    <w:p w14:paraId="56F4EADB" w14:textId="6DE9A0DD" w:rsidR="00957A76" w:rsidRPr="00957A76" w:rsidRDefault="00E51EBE">
      <w:pPr>
        <w:spacing w:line="144" w:lineRule="auto"/>
        <w:ind w:left="4800" w:firstLine="800"/>
        <w:rPr>
          <w:ins w:id="415" w:author="oh kassy" w:date="2019-10-03T10:24:00Z"/>
          <w:rPrChange w:id="416" w:author="oh kassy" w:date="2021-03-11T17:46:00Z">
            <w:rPr>
              <w:ins w:id="417" w:author="oh kassy" w:date="2019-10-03T10:24:00Z"/>
              <w:b/>
              <w:color w:val="auto"/>
              <w:sz w:val="24"/>
            </w:rPr>
          </w:rPrChange>
        </w:rPr>
        <w:pPrChange w:id="418" w:author="oh kassy" w:date="2021-03-11T17:51:00Z">
          <w:pPr>
            <w:pStyle w:val="2"/>
          </w:pPr>
        </w:pPrChange>
      </w:pPr>
      <w:proofErr w:type="spellStart"/>
      <w:ins w:id="419" w:author="oh kassy" w:date="2021-03-11T17:48:00Z">
        <w:r>
          <w:rPr>
            <w:b/>
            <w:sz w:val="22"/>
            <w:szCs w:val="32"/>
          </w:rPr>
          <w:t>Nonna</w:t>
        </w:r>
      </w:ins>
      <w:ins w:id="420" w:author="oh kassy" w:date="2021-03-11T17:50:00Z">
        <w:r w:rsidR="00B70496">
          <w:rPr>
            <w:b/>
            <w:sz w:val="22"/>
            <w:szCs w:val="32"/>
          </w:rPr>
          <w:t>’</w:t>
        </w:r>
      </w:ins>
      <w:ins w:id="421" w:author="oh kassy" w:date="2021-03-11T17:48:00Z">
        <w:r>
          <w:rPr>
            <w:b/>
            <w:sz w:val="22"/>
            <w:szCs w:val="32"/>
          </w:rPr>
          <w:t>s</w:t>
        </w:r>
        <w:proofErr w:type="spellEnd"/>
        <w:r>
          <w:rPr>
            <w:b/>
            <w:sz w:val="22"/>
            <w:szCs w:val="32"/>
          </w:rPr>
          <w:t xml:space="preserve"> </w:t>
        </w:r>
        <w:r w:rsidR="00AB2E6B">
          <w:rPr>
            <w:b/>
            <w:sz w:val="22"/>
            <w:szCs w:val="32"/>
          </w:rPr>
          <w:t>cu</w:t>
        </w:r>
      </w:ins>
      <w:ins w:id="422" w:author="oh kassy" w:date="2021-03-11T17:51:00Z">
        <w:r w:rsidR="005919C0">
          <w:rPr>
            <w:b/>
            <w:sz w:val="22"/>
            <w:szCs w:val="32"/>
          </w:rPr>
          <w:t>c</w:t>
        </w:r>
      </w:ins>
      <w:ins w:id="423" w:author="oh kassy" w:date="2021-03-11T17:50:00Z">
        <w:r w:rsidR="00B70496">
          <w:rPr>
            <w:b/>
            <w:sz w:val="22"/>
            <w:szCs w:val="32"/>
          </w:rPr>
          <w:t>ina</w:t>
        </w:r>
      </w:ins>
      <w:r w:rsidR="00CF621C">
        <w:rPr>
          <w:b/>
          <w:sz w:val="22"/>
          <w:szCs w:val="32"/>
        </w:rPr>
        <w:t xml:space="preserve"> </w:t>
      </w:r>
      <w:ins w:id="424" w:author="Patron" w:date="2019-06-27T16:44:00Z">
        <w:r w:rsidR="00CF621C" w:rsidRPr="00DB7A0D">
          <w:rPr>
            <w:b/>
            <w:sz w:val="22"/>
            <w:szCs w:val="20"/>
            <w:lang w:bidi="ko-KR"/>
            <w:rPrChange w:id="425" w:author="oh kassy" w:date="2019-10-03T10:29:00Z">
              <w:rPr>
                <w:b/>
                <w:sz w:val="24"/>
                <w:lang w:bidi="ko-KR"/>
              </w:rPr>
            </w:rPrChange>
          </w:rPr>
          <w:t>–</w:t>
        </w:r>
      </w:ins>
      <w:r w:rsidR="00CF621C">
        <w:rPr>
          <w:b/>
          <w:sz w:val="22"/>
          <w:szCs w:val="20"/>
          <w:lang w:bidi="ko-KR"/>
        </w:rPr>
        <w:t xml:space="preserve"> </w:t>
      </w:r>
      <w:ins w:id="426" w:author="oh kassy" w:date="2021-03-11T17:47:00Z">
        <w:r w:rsidRPr="00334603">
          <w:rPr>
            <w:b/>
            <w:sz w:val="22"/>
            <w:szCs w:val="32"/>
          </w:rPr>
          <w:t>AU</w:t>
        </w:r>
      </w:ins>
    </w:p>
    <w:p w14:paraId="7F79C771" w14:textId="45BBC808" w:rsidR="00DB7A0D" w:rsidRDefault="00DB7A0D" w:rsidP="006829B7">
      <w:pPr>
        <w:spacing w:after="0"/>
        <w:ind w:leftChars="100" w:left="210"/>
        <w:rPr>
          <w:ins w:id="427" w:author="oh kassy" w:date="2021-03-11T17:46:00Z"/>
          <w:b/>
          <w:sz w:val="20"/>
          <w:szCs w:val="20"/>
        </w:rPr>
      </w:pPr>
      <w:ins w:id="428" w:author="oh kassy" w:date="2019-10-03T10:24:00Z">
        <w:r w:rsidRPr="00DB7A0D">
          <w:rPr>
            <w:sz w:val="20"/>
            <w:szCs w:val="20"/>
            <w:rPrChange w:id="429" w:author="oh kassy" w:date="2019-10-03T10:29:00Z">
              <w:rPr/>
            </w:rPrChange>
          </w:rPr>
          <w:tab/>
        </w:r>
        <w:r w:rsidRPr="00DB7A0D">
          <w:rPr>
            <w:sz w:val="20"/>
            <w:szCs w:val="20"/>
            <w:rPrChange w:id="430" w:author="oh kassy" w:date="2019-10-03T10:29:00Z">
              <w:rPr/>
            </w:rPrChange>
          </w:rPr>
          <w:tab/>
        </w:r>
        <w:r w:rsidRPr="00DB7A0D">
          <w:rPr>
            <w:sz w:val="20"/>
            <w:szCs w:val="20"/>
            <w:rPrChange w:id="431" w:author="oh kassy" w:date="2019-10-03T10:29:00Z">
              <w:rPr/>
            </w:rPrChange>
          </w:rPr>
          <w:tab/>
        </w:r>
        <w:r w:rsidRPr="00DB7A0D">
          <w:rPr>
            <w:sz w:val="20"/>
            <w:szCs w:val="20"/>
            <w:rPrChange w:id="432" w:author="oh kassy" w:date="2019-10-03T10:29:00Z">
              <w:rPr/>
            </w:rPrChange>
          </w:rPr>
          <w:tab/>
        </w:r>
        <w:r w:rsidRPr="00DB7A0D">
          <w:rPr>
            <w:sz w:val="20"/>
            <w:szCs w:val="20"/>
            <w:rPrChange w:id="433" w:author="oh kassy" w:date="2019-10-03T10:29:00Z">
              <w:rPr/>
            </w:rPrChange>
          </w:rPr>
          <w:tab/>
        </w:r>
        <w:r w:rsidRPr="00DB7A0D">
          <w:rPr>
            <w:sz w:val="20"/>
            <w:szCs w:val="20"/>
            <w:rPrChange w:id="434" w:author="oh kassy" w:date="2019-10-03T10:29:00Z">
              <w:rPr/>
            </w:rPrChange>
          </w:rPr>
          <w:tab/>
        </w:r>
        <w:r w:rsidRPr="00DB7A0D">
          <w:rPr>
            <w:sz w:val="20"/>
            <w:szCs w:val="20"/>
            <w:rPrChange w:id="435" w:author="oh kassy" w:date="2019-10-03T10:29:00Z">
              <w:rPr/>
            </w:rPrChange>
          </w:rPr>
          <w:tab/>
          <w:t xml:space="preserve">Position: </w:t>
        </w:r>
      </w:ins>
      <w:ins w:id="436" w:author="oh kassy" w:date="2019-10-03T10:25:00Z">
        <w:r w:rsidRPr="00DB7A0D">
          <w:rPr>
            <w:b/>
            <w:sz w:val="20"/>
            <w:szCs w:val="20"/>
            <w:rPrChange w:id="437" w:author="oh kassy" w:date="2019-10-03T10:29:00Z">
              <w:rPr>
                <w:b/>
              </w:rPr>
            </w:rPrChange>
          </w:rPr>
          <w:t>Cook</w:t>
        </w:r>
      </w:ins>
    </w:p>
    <w:p w14:paraId="3D3C3ECD" w14:textId="5A8F353A" w:rsidR="00E71366" w:rsidRPr="00334603" w:rsidRDefault="00CF621C" w:rsidP="006829B7">
      <w:pPr>
        <w:pStyle w:val="2"/>
        <w:ind w:leftChars="100" w:left="210"/>
        <w:rPr>
          <w:ins w:id="438" w:author="oh kassy" w:date="2021-03-11T17:46:00Z"/>
          <w:b/>
          <w:color w:val="auto"/>
          <w:sz w:val="22"/>
          <w:szCs w:val="32"/>
        </w:rPr>
      </w:pPr>
      <w:r>
        <w:rPr>
          <w:b/>
          <w:color w:val="auto"/>
          <w:sz w:val="22"/>
          <w:szCs w:val="32"/>
        </w:rPr>
        <w:t>Mar</w:t>
      </w:r>
      <w:r w:rsidR="00EF3AE5">
        <w:rPr>
          <w:b/>
          <w:color w:val="auto"/>
          <w:sz w:val="22"/>
          <w:szCs w:val="32"/>
        </w:rPr>
        <w:t>ch</w:t>
      </w:r>
      <w:ins w:id="439" w:author="oh kassy" w:date="2021-03-11T17:46:00Z">
        <w:r w:rsidR="00E71366" w:rsidRPr="00334603">
          <w:rPr>
            <w:b/>
            <w:color w:val="auto"/>
            <w:sz w:val="22"/>
            <w:szCs w:val="32"/>
          </w:rPr>
          <w:t xml:space="preserve"> </w:t>
        </w:r>
        <w:r w:rsidR="00E71366" w:rsidRPr="00334603">
          <w:rPr>
            <w:b/>
            <w:color w:val="auto"/>
            <w:sz w:val="22"/>
            <w:szCs w:val="32"/>
            <w:lang w:bidi="ko-KR"/>
          </w:rPr>
          <w:t>| 2019 to September | </w:t>
        </w:r>
        <w:r w:rsidR="00E71366" w:rsidRPr="00334603">
          <w:rPr>
            <w:b/>
            <w:color w:val="auto"/>
            <w:sz w:val="22"/>
            <w:szCs w:val="32"/>
          </w:rPr>
          <w:t>2019</w:t>
        </w:r>
        <w:r w:rsidR="00E71366" w:rsidRPr="00334603">
          <w:rPr>
            <w:color w:val="auto"/>
            <w:sz w:val="22"/>
            <w:szCs w:val="32"/>
          </w:rPr>
          <w:tab/>
        </w:r>
        <w:r w:rsidR="00E71366" w:rsidRPr="00334603">
          <w:rPr>
            <w:color w:val="auto"/>
            <w:sz w:val="22"/>
            <w:szCs w:val="32"/>
          </w:rPr>
          <w:tab/>
        </w:r>
        <w:r w:rsidR="00E71366" w:rsidRPr="00334603">
          <w:rPr>
            <w:color w:val="auto"/>
            <w:sz w:val="22"/>
            <w:szCs w:val="32"/>
          </w:rPr>
          <w:tab/>
        </w:r>
      </w:ins>
      <w:r>
        <w:rPr>
          <w:b/>
          <w:color w:val="auto"/>
          <w:sz w:val="22"/>
          <w:szCs w:val="32"/>
        </w:rPr>
        <w:t>Red line</w:t>
      </w:r>
      <w:r w:rsidRPr="00CF621C">
        <w:rPr>
          <w:b/>
          <w:color w:val="auto"/>
          <w:sz w:val="22"/>
          <w:szCs w:val="32"/>
        </w:rPr>
        <w:t xml:space="preserve"> </w:t>
      </w:r>
      <w:ins w:id="440" w:author="Patron" w:date="2019-06-27T16:44:00Z">
        <w:r w:rsidRPr="00CF621C">
          <w:rPr>
            <w:b/>
            <w:color w:val="auto"/>
            <w:sz w:val="22"/>
            <w:szCs w:val="20"/>
            <w:lang w:bidi="ko-KR"/>
            <w:rPrChange w:id="441" w:author="oh kassy" w:date="2019-10-03T10:29:00Z">
              <w:rPr>
                <w:b/>
                <w:sz w:val="24"/>
                <w:lang w:bidi="ko-KR"/>
              </w:rPr>
            </w:rPrChange>
          </w:rPr>
          <w:t>–</w:t>
        </w:r>
      </w:ins>
      <w:r w:rsidRPr="00CF621C">
        <w:rPr>
          <w:b/>
          <w:color w:val="auto"/>
          <w:sz w:val="22"/>
          <w:szCs w:val="20"/>
          <w:lang w:bidi="ko-KR"/>
        </w:rPr>
        <w:t xml:space="preserve"> </w:t>
      </w:r>
      <w:r>
        <w:rPr>
          <w:b/>
          <w:color w:val="auto"/>
          <w:sz w:val="22"/>
          <w:szCs w:val="32"/>
        </w:rPr>
        <w:t>Korea</w:t>
      </w:r>
    </w:p>
    <w:p w14:paraId="4FF5C7DA" w14:textId="7DB154C3" w:rsidR="00E71366" w:rsidRPr="00DB7A0D" w:rsidRDefault="00E71366">
      <w:pPr>
        <w:spacing w:after="0"/>
        <w:ind w:leftChars="100" w:left="210"/>
        <w:rPr>
          <w:ins w:id="442" w:author="Patron" w:date="2019-06-27T16:44:00Z"/>
          <w:b/>
          <w:sz w:val="20"/>
          <w:szCs w:val="20"/>
          <w:rPrChange w:id="443" w:author="oh kassy" w:date="2019-10-03T10:29:00Z">
            <w:rPr>
              <w:ins w:id="444" w:author="Patron" w:date="2019-06-27T16:44:00Z"/>
              <w:b/>
            </w:rPr>
          </w:rPrChange>
        </w:rPr>
        <w:pPrChange w:id="445" w:author="Patron" w:date="2019-06-27T16:45:00Z">
          <w:pPr>
            <w:spacing w:after="0" w:line="240" w:lineRule="auto"/>
          </w:pPr>
        </w:pPrChange>
      </w:pPr>
      <w:ins w:id="446" w:author="oh kassy" w:date="2021-03-11T17:46:00Z">
        <w:r w:rsidRPr="00334603">
          <w:rPr>
            <w:sz w:val="20"/>
            <w:szCs w:val="20"/>
          </w:rPr>
          <w:tab/>
        </w:r>
        <w:r w:rsidRPr="00334603">
          <w:rPr>
            <w:sz w:val="20"/>
            <w:szCs w:val="20"/>
          </w:rPr>
          <w:tab/>
        </w:r>
        <w:r w:rsidRPr="00334603">
          <w:rPr>
            <w:sz w:val="20"/>
            <w:szCs w:val="20"/>
          </w:rPr>
          <w:tab/>
        </w:r>
        <w:r w:rsidRPr="00334603">
          <w:rPr>
            <w:sz w:val="20"/>
            <w:szCs w:val="20"/>
          </w:rPr>
          <w:tab/>
        </w:r>
        <w:r w:rsidRPr="00334603">
          <w:rPr>
            <w:sz w:val="20"/>
            <w:szCs w:val="20"/>
          </w:rPr>
          <w:tab/>
        </w:r>
        <w:r w:rsidRPr="00334603">
          <w:rPr>
            <w:sz w:val="20"/>
            <w:szCs w:val="20"/>
          </w:rPr>
          <w:tab/>
        </w:r>
        <w:r w:rsidRPr="00334603">
          <w:rPr>
            <w:sz w:val="20"/>
            <w:szCs w:val="20"/>
          </w:rPr>
          <w:tab/>
          <w:t xml:space="preserve">Position: </w:t>
        </w:r>
      </w:ins>
      <w:r w:rsidR="00D1666C">
        <w:rPr>
          <w:b/>
          <w:sz w:val="20"/>
          <w:szCs w:val="20"/>
        </w:rPr>
        <w:t>Trader</w:t>
      </w:r>
    </w:p>
    <w:p w14:paraId="7DE52C8A" w14:textId="77777777" w:rsidR="00DB6919" w:rsidRPr="00DB7A0D" w:rsidDel="00DB6919" w:rsidRDefault="00DB6919" w:rsidP="00C016F6">
      <w:pPr>
        <w:rPr>
          <w:del w:id="447" w:author="Patron" w:date="2019-06-27T16:46:00Z"/>
          <w:b/>
          <w:sz w:val="22"/>
          <w:szCs w:val="20"/>
          <w:lang w:bidi="ko-KR"/>
          <w:rPrChange w:id="448" w:author="oh kassy" w:date="2019-10-03T10:29:00Z">
            <w:rPr>
              <w:del w:id="449" w:author="Patron" w:date="2019-06-27T16:46:00Z"/>
            </w:rPr>
          </w:rPrChange>
        </w:rPr>
      </w:pPr>
    </w:p>
    <w:p w14:paraId="5BEA98F3" w14:textId="77777777" w:rsidR="00C016F6" w:rsidRPr="00DB7A0D" w:rsidDel="00DB6919" w:rsidRDefault="00C016F6" w:rsidP="00C016F6">
      <w:pPr>
        <w:pStyle w:val="a"/>
        <w:rPr>
          <w:del w:id="450" w:author="Patron" w:date="2019-06-27T16:39:00Z"/>
          <w:sz w:val="20"/>
          <w:szCs w:val="20"/>
          <w:rPrChange w:id="451" w:author="oh kassy" w:date="2019-10-03T10:29:00Z">
            <w:rPr>
              <w:del w:id="452" w:author="Patron" w:date="2019-06-27T16:39:00Z"/>
            </w:rPr>
          </w:rPrChange>
        </w:rPr>
      </w:pPr>
      <w:del w:id="453" w:author="Patron" w:date="2019-06-27T16:39:00Z">
        <w:r w:rsidRPr="00DB7A0D" w:rsidDel="00DB6919">
          <w:rPr>
            <w:sz w:val="20"/>
            <w:szCs w:val="20"/>
            <w:rPrChange w:id="454" w:author="oh kassy" w:date="2019-10-03T10:29:00Z">
              <w:rPr/>
            </w:rPrChange>
          </w:rPr>
          <w:delText>Duties</w:delText>
        </w:r>
        <w:r w:rsidRPr="00DB7A0D" w:rsidDel="00DB6919">
          <w:rPr>
            <w:sz w:val="20"/>
            <w:szCs w:val="20"/>
            <w:rPrChange w:id="455" w:author="oh kassy" w:date="2019-10-03T10:29:00Z">
              <w:rPr/>
            </w:rPrChange>
          </w:rPr>
          <w:tab/>
        </w:r>
        <w:r w:rsidRPr="00DB7A0D" w:rsidDel="00DB6919">
          <w:rPr>
            <w:sz w:val="20"/>
            <w:szCs w:val="20"/>
            <w:rPrChange w:id="456" w:author="oh kassy" w:date="2019-10-03T10:29:00Z">
              <w:rPr/>
            </w:rPrChange>
          </w:rPr>
          <w:tab/>
        </w:r>
        <w:r w:rsidRPr="00DB7A0D" w:rsidDel="00DB6919">
          <w:rPr>
            <w:sz w:val="20"/>
            <w:szCs w:val="20"/>
            <w:rPrChange w:id="457" w:author="oh kassy" w:date="2019-10-03T10:29:00Z">
              <w:rPr/>
            </w:rPrChange>
          </w:rPr>
          <w:tab/>
        </w:r>
        <w:r w:rsidRPr="00DB7A0D" w:rsidDel="00DB6919">
          <w:rPr>
            <w:sz w:val="20"/>
            <w:szCs w:val="20"/>
            <w:rPrChange w:id="458" w:author="oh kassy" w:date="2019-10-03T10:29:00Z">
              <w:rPr/>
            </w:rPrChange>
          </w:rPr>
          <w:tab/>
        </w:r>
        <w:r w:rsidRPr="00DB7A0D" w:rsidDel="00DB6919">
          <w:rPr>
            <w:sz w:val="20"/>
            <w:szCs w:val="20"/>
            <w:rPrChange w:id="459" w:author="oh kassy" w:date="2019-10-03T10:29:00Z">
              <w:rPr/>
            </w:rPrChange>
          </w:rPr>
          <w:tab/>
          <w:delText>-Making drink, Create a variety of shooter</w:delText>
        </w:r>
      </w:del>
    </w:p>
    <w:p w14:paraId="51FA94FE" w14:textId="77777777" w:rsidR="00C016F6" w:rsidRPr="00DB7A0D" w:rsidDel="00DB6919" w:rsidRDefault="00C016F6" w:rsidP="00C016F6">
      <w:pPr>
        <w:pStyle w:val="a"/>
        <w:numPr>
          <w:ilvl w:val="0"/>
          <w:numId w:val="0"/>
        </w:numPr>
        <w:ind w:left="5015" w:hanging="215"/>
        <w:rPr>
          <w:del w:id="460" w:author="Patron" w:date="2019-06-27T16:39:00Z"/>
          <w:sz w:val="20"/>
          <w:szCs w:val="20"/>
          <w:rPrChange w:id="461" w:author="oh kassy" w:date="2019-10-03T10:29:00Z">
            <w:rPr>
              <w:del w:id="462" w:author="Patron" w:date="2019-06-27T16:39:00Z"/>
            </w:rPr>
          </w:rPrChange>
        </w:rPr>
      </w:pPr>
      <w:del w:id="463" w:author="Patron" w:date="2019-06-27T16:39:00Z">
        <w:r w:rsidRPr="00DB7A0D" w:rsidDel="00DB6919">
          <w:rPr>
            <w:sz w:val="20"/>
            <w:szCs w:val="20"/>
            <w:rPrChange w:id="464" w:author="oh kassy" w:date="2019-10-03T10:29:00Z">
              <w:rPr/>
            </w:rPrChange>
          </w:rPr>
          <w:delText>-Customer</w:delText>
        </w:r>
        <w:r w:rsidR="00573B50" w:rsidRPr="00DB7A0D" w:rsidDel="00DB6919">
          <w:rPr>
            <w:sz w:val="20"/>
            <w:szCs w:val="20"/>
            <w:rPrChange w:id="465" w:author="oh kassy" w:date="2019-10-03T10:29:00Z">
              <w:rPr/>
            </w:rPrChange>
          </w:rPr>
          <w:delText xml:space="preserve"> </w:delText>
        </w:r>
        <w:r w:rsidRPr="00DB7A0D" w:rsidDel="00DB6919">
          <w:rPr>
            <w:sz w:val="20"/>
            <w:szCs w:val="20"/>
            <w:rPrChange w:id="466" w:author="oh kassy" w:date="2019-10-03T10:29:00Z">
              <w:rPr/>
            </w:rPrChange>
          </w:rPr>
          <w:delText>management</w:delText>
        </w:r>
      </w:del>
    </w:p>
    <w:p w14:paraId="1532B1A3" w14:textId="77777777" w:rsidR="00C016F6" w:rsidRPr="00DB7A0D" w:rsidDel="00DB6919" w:rsidRDefault="00C016F6" w:rsidP="00C016F6">
      <w:pPr>
        <w:pStyle w:val="a"/>
        <w:numPr>
          <w:ilvl w:val="0"/>
          <w:numId w:val="0"/>
        </w:numPr>
        <w:ind w:left="5015" w:hanging="215"/>
        <w:rPr>
          <w:del w:id="467" w:author="Patron" w:date="2019-06-27T16:39:00Z"/>
          <w:sz w:val="20"/>
          <w:szCs w:val="20"/>
          <w:rPrChange w:id="468" w:author="oh kassy" w:date="2019-10-03T10:29:00Z">
            <w:rPr>
              <w:del w:id="469" w:author="Patron" w:date="2019-06-27T16:39:00Z"/>
            </w:rPr>
          </w:rPrChange>
        </w:rPr>
      </w:pPr>
      <w:del w:id="470" w:author="Patron" w:date="2019-06-27T16:39:00Z">
        <w:r w:rsidRPr="00DB7A0D" w:rsidDel="00DB6919">
          <w:rPr>
            <w:sz w:val="20"/>
            <w:szCs w:val="20"/>
            <w:rPrChange w:id="471" w:author="oh kassy" w:date="2019-10-03T10:29:00Z">
              <w:rPr/>
            </w:rPrChange>
          </w:rPr>
          <w:delText>-</w:delText>
        </w:r>
        <w:r w:rsidR="00573B50" w:rsidRPr="00DB7A0D" w:rsidDel="00DB6919">
          <w:rPr>
            <w:sz w:val="20"/>
            <w:szCs w:val="20"/>
            <w:rPrChange w:id="472" w:author="oh kassy" w:date="2019-10-03T10:29:00Z">
              <w:rPr/>
            </w:rPrChange>
          </w:rPr>
          <w:delText>S</w:delText>
        </w:r>
        <w:r w:rsidRPr="00DB7A0D" w:rsidDel="00DB6919">
          <w:rPr>
            <w:sz w:val="20"/>
            <w:szCs w:val="20"/>
            <w:rPrChange w:id="473" w:author="oh kassy" w:date="2019-10-03T10:29:00Z">
              <w:rPr/>
            </w:rPrChange>
          </w:rPr>
          <w:delText>upport coworker</w:delText>
        </w:r>
        <w:r w:rsidR="00573B50" w:rsidRPr="00DB7A0D" w:rsidDel="00DB6919">
          <w:rPr>
            <w:sz w:val="20"/>
            <w:szCs w:val="20"/>
            <w:rPrChange w:id="474" w:author="oh kassy" w:date="2019-10-03T10:29:00Z">
              <w:rPr/>
            </w:rPrChange>
          </w:rPr>
          <w:delText xml:space="preserve"> and inventory control</w:delText>
        </w:r>
      </w:del>
    </w:p>
    <w:p w14:paraId="54D57A21" w14:textId="77777777" w:rsidR="00A641D7" w:rsidRPr="00DB7A0D" w:rsidRDefault="00A641D7" w:rsidP="00C016F6">
      <w:pPr>
        <w:pStyle w:val="a"/>
        <w:numPr>
          <w:ilvl w:val="0"/>
          <w:numId w:val="0"/>
        </w:numPr>
        <w:rPr>
          <w:sz w:val="20"/>
          <w:szCs w:val="20"/>
          <w:rPrChange w:id="475" w:author="oh kassy" w:date="2019-10-03T10:29:00Z">
            <w:rPr/>
          </w:rPrChange>
        </w:rPr>
      </w:pPr>
    </w:p>
    <w:p w14:paraId="1CBB1B82" w14:textId="77777777" w:rsidR="00A641D7" w:rsidRPr="00A641D7" w:rsidRDefault="00A641D7" w:rsidP="00A641D7">
      <w:pPr>
        <w:pStyle w:val="1"/>
        <w:spacing w:after="96"/>
        <w:rPr>
          <w:b/>
          <w:color w:val="auto"/>
          <w:sz w:val="28"/>
        </w:rPr>
      </w:pPr>
      <w:r w:rsidRPr="00A641D7">
        <w:rPr>
          <w:b/>
          <w:color w:val="auto"/>
          <w:sz w:val="28"/>
        </w:rPr>
        <w:t>TRAINING &amp; EQUIPMENT</w:t>
      </w:r>
    </w:p>
    <w:p w14:paraId="511B03B2" w14:textId="77777777" w:rsidR="00A641D7" w:rsidRPr="00A641D7" w:rsidRDefault="00F407A4" w:rsidP="006829B7">
      <w:pPr>
        <w:pStyle w:val="2"/>
        <w:ind w:leftChars="100" w:left="210"/>
        <w:rPr>
          <w:color w:val="auto"/>
          <w:sz w:val="28"/>
        </w:rPr>
      </w:pPr>
      <w:r w:rsidRPr="00CB7E44">
        <w:rPr>
          <w:color w:val="auto"/>
          <w:sz w:val="24"/>
        </w:rPr>
        <w:t>March</w:t>
      </w:r>
      <w:r w:rsidR="00A641D7" w:rsidRPr="00CB7E44">
        <w:rPr>
          <w:color w:val="auto"/>
          <w:sz w:val="24"/>
          <w:lang w:bidi="ko-KR"/>
        </w:rPr>
        <w:t> | </w:t>
      </w:r>
      <w:r w:rsidRPr="00CB7E44">
        <w:rPr>
          <w:color w:val="auto"/>
          <w:sz w:val="24"/>
        </w:rPr>
        <w:t>2013 to February</w:t>
      </w:r>
      <w:r w:rsidR="00A641D7" w:rsidRPr="00CB7E44">
        <w:rPr>
          <w:color w:val="auto"/>
          <w:sz w:val="24"/>
          <w:lang w:bidi="ko-KR"/>
        </w:rPr>
        <w:t> | </w:t>
      </w:r>
      <w:r w:rsidRPr="00CB7E44">
        <w:rPr>
          <w:color w:val="auto"/>
          <w:sz w:val="24"/>
        </w:rPr>
        <w:t>2018</w:t>
      </w:r>
    </w:p>
    <w:p w14:paraId="1469A9B8" w14:textId="2EBFF8A7" w:rsidR="00A641D7" w:rsidRPr="00B8449E" w:rsidRDefault="008032EE" w:rsidP="006829B7">
      <w:pPr>
        <w:pStyle w:val="a"/>
        <w:tabs>
          <w:tab w:val="clear" w:pos="216"/>
          <w:tab w:val="num" w:pos="426"/>
        </w:tabs>
        <w:ind w:leftChars="100" w:left="425"/>
      </w:pPr>
      <w:r>
        <w:t xml:space="preserve">[Graduation] </w:t>
      </w:r>
      <w:r w:rsidR="00F407A4">
        <w:t xml:space="preserve">Food </w:t>
      </w:r>
      <w:r w:rsidR="004C1DB4">
        <w:t>S</w:t>
      </w:r>
      <w:r w:rsidR="00F407A4">
        <w:t xml:space="preserve">ervice </w:t>
      </w:r>
      <w:r w:rsidR="004C1DB4">
        <w:t>M</w:t>
      </w:r>
      <w:r w:rsidR="00F407A4">
        <w:t xml:space="preserve">anagement, </w:t>
      </w:r>
      <w:r w:rsidR="004C1DB4">
        <w:t>D</w:t>
      </w:r>
      <w:r w:rsidR="00F407A4">
        <w:t>ong-</w:t>
      </w:r>
      <w:proofErr w:type="spellStart"/>
      <w:r w:rsidR="004C1DB4">
        <w:t>E</w:t>
      </w:r>
      <w:r w:rsidR="00F407A4">
        <w:t>ul</w:t>
      </w:r>
      <w:proofErr w:type="spellEnd"/>
      <w:r w:rsidR="00F407A4">
        <w:t xml:space="preserve"> </w:t>
      </w:r>
      <w:r w:rsidR="004C1DB4">
        <w:t>U</w:t>
      </w:r>
      <w:r w:rsidR="00F407A4">
        <w:t>niversity –</w:t>
      </w:r>
      <w:r w:rsidR="00A22402">
        <w:t xml:space="preserve"> Korea</w:t>
      </w:r>
    </w:p>
    <w:p w14:paraId="34A0BA75" w14:textId="77777777" w:rsidR="00FF4611" w:rsidRPr="0055312A" w:rsidRDefault="00FF4611" w:rsidP="006829B7">
      <w:pPr>
        <w:pStyle w:val="2"/>
        <w:ind w:leftChars="100" w:left="210"/>
        <w:rPr>
          <w:color w:val="auto"/>
          <w:sz w:val="32"/>
        </w:rPr>
      </w:pPr>
      <w:r>
        <w:rPr>
          <w:color w:val="auto"/>
          <w:sz w:val="28"/>
        </w:rPr>
        <w:t>June</w:t>
      </w:r>
      <w:r w:rsidRPr="0055312A">
        <w:rPr>
          <w:color w:val="auto"/>
          <w:sz w:val="22"/>
        </w:rPr>
        <w:t> | </w:t>
      </w:r>
      <w:r w:rsidRPr="0055312A">
        <w:rPr>
          <w:color w:val="auto"/>
          <w:sz w:val="24"/>
        </w:rPr>
        <w:t>201</w:t>
      </w:r>
      <w:r>
        <w:rPr>
          <w:color w:val="auto"/>
          <w:sz w:val="24"/>
        </w:rPr>
        <w:t>4</w:t>
      </w:r>
    </w:p>
    <w:p w14:paraId="151DE057" w14:textId="77777777" w:rsidR="00FF4611" w:rsidRDefault="00FF4611" w:rsidP="006829B7">
      <w:pPr>
        <w:pStyle w:val="a"/>
        <w:tabs>
          <w:tab w:val="clear" w:pos="216"/>
          <w:tab w:val="num" w:pos="426"/>
        </w:tabs>
        <w:ind w:leftChars="100" w:left="425"/>
      </w:pPr>
      <w:r>
        <w:t xml:space="preserve">A </w:t>
      </w:r>
      <w:r w:rsidR="004C1DB4">
        <w:t>L</w:t>
      </w:r>
      <w:r>
        <w:t xml:space="preserve">iquor </w:t>
      </w:r>
      <w:r w:rsidR="004C1DB4">
        <w:t>L</w:t>
      </w:r>
      <w:r>
        <w:t>icense, Busan, South Korea</w:t>
      </w:r>
    </w:p>
    <w:p w14:paraId="3634282C" w14:textId="73BD815A" w:rsidR="00FF4611" w:rsidRDefault="00FF4611" w:rsidP="006829B7">
      <w:pPr>
        <w:pStyle w:val="a"/>
        <w:tabs>
          <w:tab w:val="clear" w:pos="216"/>
          <w:tab w:val="num" w:pos="426"/>
        </w:tabs>
        <w:ind w:leftChars="100" w:left="425"/>
      </w:pPr>
      <w:r>
        <w:t xml:space="preserve">Barista </w:t>
      </w:r>
      <w:r w:rsidR="004C1DB4">
        <w:t>L</w:t>
      </w:r>
      <w:r>
        <w:t>icense, Busan, South Korea</w:t>
      </w:r>
    </w:p>
    <w:p w14:paraId="51C06835" w14:textId="741AEC88" w:rsidR="008A7735" w:rsidRPr="0055312A" w:rsidRDefault="004A2007" w:rsidP="006829B7">
      <w:pPr>
        <w:pStyle w:val="2"/>
        <w:ind w:leftChars="100" w:left="210"/>
        <w:rPr>
          <w:color w:val="auto"/>
          <w:sz w:val="32"/>
        </w:rPr>
      </w:pPr>
      <w:r>
        <w:rPr>
          <w:color w:val="auto"/>
          <w:sz w:val="28"/>
        </w:rPr>
        <w:t>January</w:t>
      </w:r>
      <w:r w:rsidR="008A7735" w:rsidRPr="0055312A">
        <w:rPr>
          <w:color w:val="auto"/>
          <w:sz w:val="22"/>
        </w:rPr>
        <w:t> | </w:t>
      </w:r>
      <w:r w:rsidR="000555DE">
        <w:rPr>
          <w:color w:val="auto"/>
          <w:sz w:val="24"/>
        </w:rPr>
        <w:t>2017</w:t>
      </w:r>
    </w:p>
    <w:p w14:paraId="1D9755B9" w14:textId="15B2FD88" w:rsidR="008A7735" w:rsidRPr="006A0521" w:rsidRDefault="008A7735" w:rsidP="006829B7">
      <w:pPr>
        <w:pStyle w:val="a"/>
        <w:tabs>
          <w:tab w:val="clear" w:pos="216"/>
          <w:tab w:val="num" w:pos="426"/>
        </w:tabs>
        <w:ind w:leftChars="100" w:left="425"/>
      </w:pPr>
      <w:r>
        <w:t xml:space="preserve">A </w:t>
      </w:r>
      <w:r w:rsidR="00177CE8">
        <w:t>Driving</w:t>
      </w:r>
      <w:r>
        <w:t xml:space="preserve"> License</w:t>
      </w:r>
      <w:r w:rsidR="006A0521">
        <w:t xml:space="preserve"> 2nd </w:t>
      </w:r>
      <w:proofErr w:type="gramStart"/>
      <w:r w:rsidR="006A0521">
        <w:t>Class(</w:t>
      </w:r>
      <w:proofErr w:type="gramEnd"/>
      <w:r w:rsidR="006A0521">
        <w:t xml:space="preserve">Ordinary) </w:t>
      </w:r>
      <w:r>
        <w:t>, Korea</w:t>
      </w:r>
    </w:p>
    <w:p w14:paraId="09F5ED2A" w14:textId="77777777" w:rsidR="00FF4611" w:rsidRPr="000D5D25" w:rsidRDefault="00FF4611" w:rsidP="006829B7">
      <w:pPr>
        <w:pStyle w:val="2"/>
        <w:ind w:leftChars="100" w:left="210"/>
        <w:rPr>
          <w:color w:val="auto"/>
          <w:sz w:val="32"/>
        </w:rPr>
      </w:pPr>
      <w:r w:rsidRPr="000D5D25">
        <w:rPr>
          <w:rFonts w:hint="eastAsia"/>
          <w:color w:val="auto"/>
          <w:sz w:val="28"/>
        </w:rPr>
        <w:t>M</w:t>
      </w:r>
      <w:r w:rsidRPr="000D5D25">
        <w:rPr>
          <w:color w:val="auto"/>
          <w:sz w:val="28"/>
        </w:rPr>
        <w:t>arch</w:t>
      </w:r>
      <w:r w:rsidRPr="000D5D25">
        <w:rPr>
          <w:color w:val="auto"/>
          <w:sz w:val="22"/>
        </w:rPr>
        <w:t> | </w:t>
      </w:r>
      <w:r w:rsidRPr="000D5D25">
        <w:rPr>
          <w:color w:val="auto"/>
          <w:sz w:val="24"/>
        </w:rPr>
        <w:t>2018 to April | 2018</w:t>
      </w:r>
    </w:p>
    <w:p w14:paraId="3A981B2E" w14:textId="4B4B183F" w:rsidR="00FF4611" w:rsidRDefault="00FF4611" w:rsidP="006829B7">
      <w:pPr>
        <w:pStyle w:val="a"/>
        <w:tabs>
          <w:tab w:val="clear" w:pos="216"/>
          <w:tab w:val="num" w:pos="426"/>
        </w:tabs>
        <w:ind w:leftChars="100" w:left="425"/>
      </w:pPr>
      <w:r>
        <w:t xml:space="preserve">General English Course for 2 months , Beginner Level – CELC Academy. CEBU, </w:t>
      </w:r>
      <w:r>
        <w:rPr>
          <w:rFonts w:hint="eastAsia"/>
        </w:rPr>
        <w:t>P</w:t>
      </w:r>
      <w:r>
        <w:t>hilippines</w:t>
      </w:r>
    </w:p>
    <w:p w14:paraId="39165DCB" w14:textId="17CB61CC" w:rsidR="006A0521" w:rsidRPr="000D5D25" w:rsidRDefault="00F62EBA" w:rsidP="006829B7">
      <w:pPr>
        <w:pStyle w:val="2"/>
        <w:ind w:leftChars="100" w:left="210"/>
        <w:rPr>
          <w:color w:val="auto"/>
          <w:sz w:val="32"/>
        </w:rPr>
      </w:pPr>
      <w:r>
        <w:rPr>
          <w:color w:val="auto"/>
          <w:sz w:val="28"/>
        </w:rPr>
        <w:t>No</w:t>
      </w:r>
      <w:r w:rsidR="00476B24">
        <w:rPr>
          <w:color w:val="auto"/>
          <w:sz w:val="28"/>
        </w:rPr>
        <w:t>v</w:t>
      </w:r>
      <w:r>
        <w:rPr>
          <w:color w:val="auto"/>
          <w:sz w:val="28"/>
        </w:rPr>
        <w:t>ember</w:t>
      </w:r>
      <w:r w:rsidR="006A0521" w:rsidRPr="000D5D25">
        <w:rPr>
          <w:color w:val="auto"/>
          <w:sz w:val="22"/>
        </w:rPr>
        <w:t> | </w:t>
      </w:r>
      <w:r w:rsidR="006A0521">
        <w:rPr>
          <w:color w:val="auto"/>
          <w:sz w:val="24"/>
        </w:rPr>
        <w:t>2020</w:t>
      </w:r>
      <w:r w:rsidR="006A0521" w:rsidRPr="000D5D25">
        <w:rPr>
          <w:color w:val="auto"/>
          <w:sz w:val="24"/>
        </w:rPr>
        <w:t xml:space="preserve"> to </w:t>
      </w:r>
      <w:r w:rsidR="00476B24">
        <w:rPr>
          <w:color w:val="auto"/>
          <w:sz w:val="24"/>
        </w:rPr>
        <w:t>March</w:t>
      </w:r>
      <w:r w:rsidR="006A0521" w:rsidRPr="000D5D25">
        <w:rPr>
          <w:color w:val="auto"/>
          <w:sz w:val="24"/>
        </w:rPr>
        <w:t> | </w:t>
      </w:r>
      <w:r w:rsidR="00476B24">
        <w:rPr>
          <w:color w:val="auto"/>
          <w:sz w:val="24"/>
        </w:rPr>
        <w:t>2021</w:t>
      </w:r>
    </w:p>
    <w:p w14:paraId="1C066DA4" w14:textId="6AB9E117" w:rsidR="00307027" w:rsidRDefault="00476B24" w:rsidP="006829B7">
      <w:pPr>
        <w:pStyle w:val="a"/>
        <w:tabs>
          <w:tab w:val="clear" w:pos="216"/>
          <w:tab w:val="num" w:pos="426"/>
        </w:tabs>
        <w:ind w:leftChars="100" w:left="425"/>
      </w:pPr>
      <w:r>
        <w:t xml:space="preserve">[Graduation] </w:t>
      </w:r>
      <w:r>
        <w:rPr>
          <w:rFonts w:hint="eastAsia"/>
        </w:rPr>
        <w:t>U</w:t>
      </w:r>
      <w:r>
        <w:t xml:space="preserve">I&amp;UX </w:t>
      </w:r>
      <w:r w:rsidR="00305E18">
        <w:t>D</w:t>
      </w:r>
      <w:r>
        <w:t>esigner</w:t>
      </w:r>
      <w:r w:rsidR="00305E18">
        <w:t xml:space="preserve"> Training Course for 4 months – </w:t>
      </w:r>
      <w:proofErr w:type="spellStart"/>
      <w:r w:rsidR="00027693">
        <w:t>Gukje</w:t>
      </w:r>
      <w:proofErr w:type="spellEnd"/>
      <w:r w:rsidR="00027693">
        <w:t xml:space="preserve"> Computer Academy. Korea</w:t>
      </w:r>
    </w:p>
    <w:p w14:paraId="77FD21EB" w14:textId="77777777" w:rsidR="00B831F0" w:rsidRDefault="00B831F0" w:rsidP="00B831F0">
      <w:pPr>
        <w:pStyle w:val="a"/>
        <w:numPr>
          <w:ilvl w:val="0"/>
          <w:numId w:val="0"/>
        </w:numPr>
        <w:ind w:left="215"/>
      </w:pPr>
    </w:p>
    <w:p w14:paraId="152F0DAA" w14:textId="77777777" w:rsidR="0068525E" w:rsidRDefault="0068525E" w:rsidP="00E07134">
      <w:pPr>
        <w:pStyle w:val="a"/>
        <w:numPr>
          <w:ilvl w:val="0"/>
          <w:numId w:val="0"/>
        </w:numPr>
        <w:rPr>
          <w:ins w:id="476" w:author="오허정" w:date="2018-05-02T21:40:00Z"/>
        </w:rPr>
      </w:pPr>
      <w:r>
        <w:rPr>
          <w:rFonts w:ascii="맑은 고딕" w:eastAsia="맑은 고딕" w:hAnsi="맑은 고딕" w:cs="맑은 고딕"/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AE7E6" wp14:editId="67DF3101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6181725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4A1D8" id="직선 연결선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95pt" to="486.7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p w14:paraId="3321097F" w14:textId="61898CC8" w:rsidR="00FF4611" w:rsidRDefault="00307027" w:rsidP="00B831F0">
      <w:pPr>
        <w:pStyle w:val="a"/>
        <w:numPr>
          <w:ilvl w:val="0"/>
          <w:numId w:val="0"/>
        </w:numPr>
        <w:ind w:left="215"/>
      </w:pPr>
      <w:del w:id="477" w:author="oh kassy" w:date="2021-03-11T17:53:00Z">
        <w:r w:rsidDel="008F5023">
          <w:delText>Weekend:</w:delText>
        </w:r>
        <w:r w:rsidR="00FF4611" w:rsidDel="008F5023">
          <w:delText xml:space="preserve"> </w:delText>
        </w:r>
        <w:r w:rsidR="0010429F" w:rsidDel="008F5023">
          <w:delText>full time</w:delText>
        </w:r>
      </w:del>
    </w:p>
    <w:sectPr w:rsidR="00FF4611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86B20" w14:textId="77777777" w:rsidR="00B0366B" w:rsidRDefault="00B0366B">
      <w:pPr>
        <w:spacing w:after="0" w:line="240" w:lineRule="auto"/>
      </w:pPr>
      <w:r>
        <w:separator/>
      </w:r>
    </w:p>
  </w:endnote>
  <w:endnote w:type="continuationSeparator" w:id="0">
    <w:p w14:paraId="4FABDE52" w14:textId="77777777" w:rsidR="00B0366B" w:rsidRDefault="00B0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58E79" w14:textId="77777777" w:rsidR="006270A9" w:rsidRDefault="00CB7E44">
    <w:pPr>
      <w:pStyle w:val="a5"/>
    </w:pPr>
    <w:r>
      <w:rPr>
        <w:lang w:val="ko-KR" w:bidi="ko-KR"/>
      </w:rPr>
      <w:fldChar w:fldCharType="begin"/>
    </w:r>
    <w:r>
      <w:rPr>
        <w:lang w:val="ko-KR" w:bidi="ko-KR"/>
      </w:rPr>
      <w:instrText xml:space="preserve"> PAGE   \* MERGEFORMAT </w:instrText>
    </w:r>
    <w:r>
      <w:rPr>
        <w:lang w:val="ko-KR" w:bidi="ko-KR"/>
      </w:rPr>
      <w:fldChar w:fldCharType="separate"/>
    </w:r>
    <w:r w:rsidR="002A2F5B">
      <w:rPr>
        <w:noProof/>
        <w:lang w:val="ko-KR" w:bidi="ko-KR"/>
      </w:rPr>
      <w:t>2</w:t>
    </w:r>
    <w:r>
      <w:rPr>
        <w:noProof/>
        <w:lang w:val="ko-KR" w:bidi="ko-KR"/>
      </w:rPr>
      <w:fldChar w:fldCharType="end"/>
    </w:r>
    <w:r>
      <w:rPr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C8F3E" w14:textId="77777777" w:rsidR="00B0366B" w:rsidRDefault="00B0366B">
      <w:pPr>
        <w:spacing w:after="0" w:line="240" w:lineRule="auto"/>
      </w:pPr>
      <w:r>
        <w:separator/>
      </w:r>
    </w:p>
  </w:footnote>
  <w:footnote w:type="continuationSeparator" w:id="0">
    <w:p w14:paraId="4EAED1E9" w14:textId="77777777" w:rsidR="00B0366B" w:rsidRDefault="00B03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2pt;height:12pt" o:bullet="t">
        <v:imagedata r:id="rId1" o:title="mso5481"/>
      </v:shape>
    </w:pict>
  </w:numPicBullet>
  <w:abstractNum w:abstractNumId="0" w15:restartNumberingAfterBreak="0">
    <w:nsid w:val="FFFFFF89"/>
    <w:multiLevelType w:val="singleLevel"/>
    <w:tmpl w:val="3086F6B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2AB47379"/>
    <w:multiLevelType w:val="hybridMultilevel"/>
    <w:tmpl w:val="782EEBC4"/>
    <w:lvl w:ilvl="0" w:tplc="04090001">
      <w:start w:val="1"/>
      <w:numFmt w:val="bullet"/>
      <w:lvlText w:val=""/>
      <w:lvlJc w:val="left"/>
      <w:pPr>
        <w:ind w:left="6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440" w:hanging="400"/>
      </w:pPr>
      <w:rPr>
        <w:rFonts w:ascii="Wingdings" w:hAnsi="Wingdings" w:hint="default"/>
      </w:rPr>
    </w:lvl>
  </w:abstractNum>
  <w:abstractNum w:abstractNumId="3" w15:restartNumberingAfterBreak="0">
    <w:nsid w:val="2BC72DEB"/>
    <w:multiLevelType w:val="hybridMultilevel"/>
    <w:tmpl w:val="AA367F42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B8F3D8E"/>
    <w:multiLevelType w:val="hybridMultilevel"/>
    <w:tmpl w:val="876A7008"/>
    <w:lvl w:ilvl="0" w:tplc="0409000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atron">
    <w15:presenceInfo w15:providerId="None" w15:userId="Patron"/>
  </w15:person>
  <w15:person w15:author="oh kassy">
    <w15:presenceInfo w15:providerId="Windows Live" w15:userId="5eddd4fc3ad1451d"/>
  </w15:person>
  <w15:person w15:author="오허정">
    <w15:presenceInfo w15:providerId="Windows Live" w15:userId="b15cf0308fdba6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trackRevisions/>
  <w:documentProtection w:edit="trackedChanges" w:enforcement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1D7"/>
    <w:rsid w:val="00021CD3"/>
    <w:rsid w:val="00027693"/>
    <w:rsid w:val="000555DE"/>
    <w:rsid w:val="0010429F"/>
    <w:rsid w:val="00105E05"/>
    <w:rsid w:val="00156F4F"/>
    <w:rsid w:val="001576EC"/>
    <w:rsid w:val="00177CE8"/>
    <w:rsid w:val="001A4BB9"/>
    <w:rsid w:val="002A2F5B"/>
    <w:rsid w:val="002F216D"/>
    <w:rsid w:val="00305E18"/>
    <w:rsid w:val="00307027"/>
    <w:rsid w:val="003C2701"/>
    <w:rsid w:val="00476B24"/>
    <w:rsid w:val="004A2007"/>
    <w:rsid w:val="004C1DB4"/>
    <w:rsid w:val="00573B50"/>
    <w:rsid w:val="005919C0"/>
    <w:rsid w:val="005A352C"/>
    <w:rsid w:val="006200B2"/>
    <w:rsid w:val="006829B7"/>
    <w:rsid w:val="0068525E"/>
    <w:rsid w:val="006A0521"/>
    <w:rsid w:val="006E2516"/>
    <w:rsid w:val="006F7C10"/>
    <w:rsid w:val="00717949"/>
    <w:rsid w:val="007B104C"/>
    <w:rsid w:val="007C6961"/>
    <w:rsid w:val="008024D4"/>
    <w:rsid w:val="008032EE"/>
    <w:rsid w:val="008A7735"/>
    <w:rsid w:val="008B2980"/>
    <w:rsid w:val="008F5023"/>
    <w:rsid w:val="00931C4C"/>
    <w:rsid w:val="00957A76"/>
    <w:rsid w:val="00A22402"/>
    <w:rsid w:val="00A641D7"/>
    <w:rsid w:val="00A81EEB"/>
    <w:rsid w:val="00AB2E6B"/>
    <w:rsid w:val="00B0366B"/>
    <w:rsid w:val="00B54C3E"/>
    <w:rsid w:val="00B70496"/>
    <w:rsid w:val="00B831F0"/>
    <w:rsid w:val="00B95C25"/>
    <w:rsid w:val="00BD2F9A"/>
    <w:rsid w:val="00C016F6"/>
    <w:rsid w:val="00CB705E"/>
    <w:rsid w:val="00CB7E44"/>
    <w:rsid w:val="00CC3FD6"/>
    <w:rsid w:val="00CF621C"/>
    <w:rsid w:val="00D1666C"/>
    <w:rsid w:val="00DB6919"/>
    <w:rsid w:val="00DB7A0D"/>
    <w:rsid w:val="00E07134"/>
    <w:rsid w:val="00E3251D"/>
    <w:rsid w:val="00E51314"/>
    <w:rsid w:val="00E51EBE"/>
    <w:rsid w:val="00E71366"/>
    <w:rsid w:val="00E77E3B"/>
    <w:rsid w:val="00EC2257"/>
    <w:rsid w:val="00EF3AE5"/>
    <w:rsid w:val="00F407A4"/>
    <w:rsid w:val="00F62EBA"/>
    <w:rsid w:val="00FB0986"/>
    <w:rsid w:val="00FF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E260"/>
  <w15:chartTrackingRefBased/>
  <w15:docId w15:val="{1B4FB7E3-3A43-4727-AC0A-96621BCE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641D7"/>
  </w:style>
  <w:style w:type="paragraph" w:styleId="1">
    <w:name w:val="heading 1"/>
    <w:basedOn w:val="a0"/>
    <w:next w:val="a0"/>
    <w:link w:val="1Char"/>
    <w:uiPriority w:val="9"/>
    <w:qFormat/>
    <w:rsid w:val="00A641D7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641D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A641D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A641D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A641D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A641D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A641D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A641D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A641D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A641D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제목 2 Char"/>
    <w:basedOn w:val="a1"/>
    <w:link w:val="2"/>
    <w:uiPriority w:val="9"/>
    <w:rsid w:val="00A641D7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a4">
    <w:name w:val="Title"/>
    <w:basedOn w:val="a0"/>
    <w:next w:val="a0"/>
    <w:link w:val="Char"/>
    <w:uiPriority w:val="10"/>
    <w:qFormat/>
    <w:rsid w:val="00A641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제목 Char"/>
    <w:basedOn w:val="a1"/>
    <w:link w:val="a4"/>
    <w:uiPriority w:val="10"/>
    <w:rsid w:val="00A641D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">
    <w:name w:val="List Bullet"/>
    <w:basedOn w:val="a0"/>
    <w:uiPriority w:val="10"/>
    <w:unhideWhenUsed/>
    <w:rsid w:val="00A641D7"/>
    <w:pPr>
      <w:numPr>
        <w:numId w:val="1"/>
      </w:numPr>
      <w:ind w:left="215" w:hanging="215"/>
      <w:contextualSpacing/>
    </w:pPr>
  </w:style>
  <w:style w:type="paragraph" w:styleId="a5">
    <w:name w:val="footer"/>
    <w:basedOn w:val="a0"/>
    <w:link w:val="Char0"/>
    <w:uiPriority w:val="99"/>
    <w:unhideWhenUsed/>
    <w:rsid w:val="00A641D7"/>
    <w:pPr>
      <w:spacing w:after="0"/>
      <w:jc w:val="right"/>
    </w:pPr>
    <w:rPr>
      <w:color w:val="2F5496" w:themeColor="accent1" w:themeShade="BF"/>
    </w:rPr>
  </w:style>
  <w:style w:type="character" w:customStyle="1" w:styleId="Char0">
    <w:name w:val="바닥글 Char"/>
    <w:basedOn w:val="a1"/>
    <w:link w:val="a5"/>
    <w:uiPriority w:val="99"/>
    <w:rsid w:val="00A641D7"/>
    <w:rPr>
      <w:color w:val="2F5496" w:themeColor="accent1" w:themeShade="BF"/>
      <w:kern w:val="0"/>
      <w:sz w:val="22"/>
    </w:rPr>
  </w:style>
  <w:style w:type="paragraph" w:styleId="a6">
    <w:name w:val="List Paragraph"/>
    <w:basedOn w:val="a0"/>
    <w:uiPriority w:val="34"/>
    <w:qFormat/>
    <w:rsid w:val="00A641D7"/>
    <w:pPr>
      <w:ind w:leftChars="400" w:left="800"/>
    </w:pPr>
  </w:style>
  <w:style w:type="table" w:styleId="a7">
    <w:name w:val="Table Grid"/>
    <w:basedOn w:val="a2"/>
    <w:uiPriority w:val="39"/>
    <w:rsid w:val="00A641D7"/>
    <w:pPr>
      <w:spacing w:after="0" w:line="240" w:lineRule="auto"/>
    </w:pPr>
    <w:rPr>
      <w:color w:val="404040" w:themeColor="text1" w:themeTint="BF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1"/>
    <w:link w:val="3"/>
    <w:uiPriority w:val="9"/>
    <w:semiHidden/>
    <w:rsid w:val="00A641D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제목 4 Char"/>
    <w:basedOn w:val="a1"/>
    <w:link w:val="4"/>
    <w:uiPriority w:val="9"/>
    <w:semiHidden/>
    <w:rsid w:val="00A641D7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제목 5 Char"/>
    <w:basedOn w:val="a1"/>
    <w:link w:val="5"/>
    <w:uiPriority w:val="9"/>
    <w:semiHidden/>
    <w:rsid w:val="00A641D7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제목 6 Char"/>
    <w:basedOn w:val="a1"/>
    <w:link w:val="6"/>
    <w:uiPriority w:val="9"/>
    <w:semiHidden/>
    <w:rsid w:val="00A641D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1"/>
    <w:link w:val="7"/>
    <w:uiPriority w:val="9"/>
    <w:semiHidden/>
    <w:rsid w:val="00A641D7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1"/>
    <w:link w:val="8"/>
    <w:uiPriority w:val="9"/>
    <w:semiHidden/>
    <w:rsid w:val="00A641D7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1"/>
    <w:link w:val="9"/>
    <w:uiPriority w:val="9"/>
    <w:semiHidden/>
    <w:rsid w:val="00A641D7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8">
    <w:name w:val="caption"/>
    <w:basedOn w:val="a0"/>
    <w:next w:val="a0"/>
    <w:uiPriority w:val="35"/>
    <w:semiHidden/>
    <w:unhideWhenUsed/>
    <w:qFormat/>
    <w:rsid w:val="00A641D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9">
    <w:name w:val="Subtitle"/>
    <w:basedOn w:val="a0"/>
    <w:next w:val="a0"/>
    <w:link w:val="Char1"/>
    <w:uiPriority w:val="11"/>
    <w:qFormat/>
    <w:rsid w:val="00A641D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1">
    <w:name w:val="부제 Char"/>
    <w:basedOn w:val="a1"/>
    <w:link w:val="a9"/>
    <w:uiPriority w:val="11"/>
    <w:rsid w:val="00A641D7"/>
    <w:rPr>
      <w:caps/>
      <w:color w:val="404040" w:themeColor="text1" w:themeTint="BF"/>
      <w:spacing w:val="20"/>
      <w:sz w:val="28"/>
      <w:szCs w:val="28"/>
    </w:rPr>
  </w:style>
  <w:style w:type="character" w:styleId="aa">
    <w:name w:val="Strong"/>
    <w:basedOn w:val="a1"/>
    <w:uiPriority w:val="22"/>
    <w:qFormat/>
    <w:rsid w:val="00A641D7"/>
    <w:rPr>
      <w:b/>
      <w:bCs/>
    </w:rPr>
  </w:style>
  <w:style w:type="character" w:styleId="ab">
    <w:name w:val="Emphasis"/>
    <w:basedOn w:val="a1"/>
    <w:uiPriority w:val="20"/>
    <w:qFormat/>
    <w:rsid w:val="00A641D7"/>
    <w:rPr>
      <w:i/>
      <w:iCs/>
      <w:color w:val="000000" w:themeColor="text1"/>
    </w:rPr>
  </w:style>
  <w:style w:type="paragraph" w:styleId="ac">
    <w:name w:val="No Spacing"/>
    <w:uiPriority w:val="1"/>
    <w:qFormat/>
    <w:rsid w:val="00A641D7"/>
    <w:pPr>
      <w:spacing w:after="0" w:line="240" w:lineRule="auto"/>
    </w:pPr>
  </w:style>
  <w:style w:type="paragraph" w:styleId="ad">
    <w:name w:val="Quote"/>
    <w:basedOn w:val="a0"/>
    <w:next w:val="a0"/>
    <w:link w:val="Char2"/>
    <w:uiPriority w:val="29"/>
    <w:qFormat/>
    <w:rsid w:val="00A641D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2">
    <w:name w:val="인용 Char"/>
    <w:basedOn w:val="a1"/>
    <w:link w:val="ad"/>
    <w:uiPriority w:val="29"/>
    <w:rsid w:val="00A641D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e">
    <w:name w:val="Intense Quote"/>
    <w:basedOn w:val="a0"/>
    <w:next w:val="a0"/>
    <w:link w:val="Char3"/>
    <w:uiPriority w:val="30"/>
    <w:qFormat/>
    <w:rsid w:val="00A641D7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강한 인용 Char"/>
    <w:basedOn w:val="a1"/>
    <w:link w:val="ae"/>
    <w:uiPriority w:val="30"/>
    <w:rsid w:val="00A641D7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ubtle Emphasis"/>
    <w:basedOn w:val="a1"/>
    <w:uiPriority w:val="19"/>
    <w:qFormat/>
    <w:rsid w:val="00A641D7"/>
    <w:rPr>
      <w:i/>
      <w:iCs/>
      <w:color w:val="595959" w:themeColor="text1" w:themeTint="A6"/>
    </w:rPr>
  </w:style>
  <w:style w:type="character" w:styleId="af0">
    <w:name w:val="Intense Emphasis"/>
    <w:basedOn w:val="a1"/>
    <w:uiPriority w:val="21"/>
    <w:qFormat/>
    <w:rsid w:val="00A641D7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1">
    <w:name w:val="Subtle Reference"/>
    <w:basedOn w:val="a1"/>
    <w:uiPriority w:val="31"/>
    <w:qFormat/>
    <w:rsid w:val="00A641D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1"/>
    <w:uiPriority w:val="32"/>
    <w:qFormat/>
    <w:rsid w:val="00A641D7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1"/>
    <w:uiPriority w:val="33"/>
    <w:qFormat/>
    <w:rsid w:val="00A641D7"/>
    <w:rPr>
      <w:b/>
      <w:bCs/>
      <w:caps w:val="0"/>
      <w:smallCaps/>
      <w:spacing w:val="0"/>
    </w:rPr>
  </w:style>
  <w:style w:type="paragraph" w:styleId="TOC">
    <w:name w:val="TOC Heading"/>
    <w:basedOn w:val="1"/>
    <w:next w:val="a0"/>
    <w:uiPriority w:val="39"/>
    <w:semiHidden/>
    <w:unhideWhenUsed/>
    <w:qFormat/>
    <w:rsid w:val="00A641D7"/>
    <w:pPr>
      <w:outlineLvl w:val="9"/>
    </w:pPr>
  </w:style>
  <w:style w:type="paragraph" w:styleId="af4">
    <w:name w:val="Balloon Text"/>
    <w:basedOn w:val="a0"/>
    <w:link w:val="Char4"/>
    <w:uiPriority w:val="99"/>
    <w:semiHidden/>
    <w:unhideWhenUsed/>
    <w:rsid w:val="00C016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1"/>
    <w:link w:val="af4"/>
    <w:uiPriority w:val="99"/>
    <w:semiHidden/>
    <w:rsid w:val="00C016F6"/>
    <w:rPr>
      <w:rFonts w:asciiTheme="majorHAnsi" w:eastAsiaTheme="majorEastAsia" w:hAnsiTheme="majorHAnsi" w:cstheme="majorBidi"/>
      <w:sz w:val="18"/>
      <w:szCs w:val="18"/>
    </w:rPr>
  </w:style>
  <w:style w:type="paragraph" w:styleId="af5">
    <w:name w:val="header"/>
    <w:basedOn w:val="a0"/>
    <w:link w:val="Char5"/>
    <w:uiPriority w:val="99"/>
    <w:unhideWhenUsed/>
    <w:rsid w:val="00307027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f5"/>
    <w:uiPriority w:val="99"/>
    <w:rsid w:val="00307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99A69-9CC9-4F6D-B773-68BE16539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오허정</dc:creator>
  <cp:keywords/>
  <dc:description/>
  <cp:lastModifiedBy>a</cp:lastModifiedBy>
  <cp:revision>37</cp:revision>
  <dcterms:created xsi:type="dcterms:W3CDTF">2019-06-27T06:52:00Z</dcterms:created>
  <dcterms:modified xsi:type="dcterms:W3CDTF">2021-03-16T13:34:00Z</dcterms:modified>
</cp:coreProperties>
</file>